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03A1" w14:textId="77777777" w:rsidR="001B71AE" w:rsidRPr="00245AD3" w:rsidRDefault="001B71AE" w:rsidP="001B71AE">
      <w:pPr>
        <w:rPr>
          <w:lang w:val="fr-CA"/>
        </w:rPr>
      </w:pPr>
      <w:r>
        <w:t>Partie I : Etude de d’existant</w:t>
      </w:r>
      <w:r w:rsidRPr="00245AD3">
        <w:t xml:space="preserve"> </w:t>
      </w:r>
    </w:p>
    <w:p w14:paraId="3AF2E27F" w14:textId="77777777" w:rsidR="001B71AE" w:rsidRDefault="001B71AE" w:rsidP="001B71AE">
      <w:r>
        <w:tab/>
        <w:t xml:space="preserve">Chapitre I : La présentation de SEREIN-GE </w:t>
      </w:r>
    </w:p>
    <w:p w14:paraId="12E80605" w14:textId="77777777" w:rsidR="001B71AE" w:rsidRDefault="001B71AE" w:rsidP="001B71AE">
      <w:r>
        <w:tab/>
      </w:r>
      <w:r>
        <w:tab/>
        <w:t>Introduction</w:t>
      </w:r>
    </w:p>
    <w:p w14:paraId="6A3BA629" w14:textId="452C8CDA" w:rsidR="001B71AE" w:rsidRDefault="001B71AE" w:rsidP="001B71AE">
      <w:pPr>
        <w:pStyle w:val="Paragraphedeliste"/>
        <w:numPr>
          <w:ilvl w:val="0"/>
          <w:numId w:val="1"/>
        </w:numPr>
      </w:pPr>
      <w:r>
        <w:t xml:space="preserve">Histoire et </w:t>
      </w:r>
      <w:r w:rsidR="00255944">
        <w:t>mission</w:t>
      </w:r>
    </w:p>
    <w:p w14:paraId="0D626384" w14:textId="77777777" w:rsidR="001B71AE" w:rsidRDefault="001B71AE" w:rsidP="001B71AE">
      <w:pPr>
        <w:pStyle w:val="Paragraphedeliste"/>
        <w:numPr>
          <w:ilvl w:val="0"/>
          <w:numId w:val="1"/>
        </w:numPr>
      </w:pPr>
      <w:r>
        <w:t>Organisation</w:t>
      </w:r>
    </w:p>
    <w:p w14:paraId="129072A8" w14:textId="77777777" w:rsidR="001B71AE" w:rsidRDefault="001B71AE" w:rsidP="001B71AE">
      <w:pPr>
        <w:ind w:left="1410"/>
      </w:pPr>
      <w:r>
        <w:t>Conclusion</w:t>
      </w:r>
    </w:p>
    <w:p w14:paraId="09855696" w14:textId="70239A05" w:rsidR="004C3775" w:rsidRDefault="004C3775"/>
    <w:p w14:paraId="3523B0B3" w14:textId="1BFE6797" w:rsidR="00DA4495" w:rsidRDefault="00DA4495" w:rsidP="00DA4495">
      <w:r>
        <w:t xml:space="preserve">Chapitre II : </w:t>
      </w:r>
      <w:r w:rsidR="0031699D">
        <w:t>Synthèses critique sur la gestion et le suivi des activités de bornage</w:t>
      </w:r>
    </w:p>
    <w:p w14:paraId="353EA27D" w14:textId="77777777" w:rsidR="00DA4495" w:rsidRDefault="00DA4495" w:rsidP="00DA4495">
      <w:r>
        <w:tab/>
      </w:r>
      <w:r>
        <w:tab/>
        <w:t>Introduction</w:t>
      </w:r>
    </w:p>
    <w:p w14:paraId="20BE3431" w14:textId="6B1D142D" w:rsidR="00E97D5E" w:rsidRDefault="00E97D5E" w:rsidP="00E97D5E">
      <w:pPr>
        <w:pStyle w:val="Paragraphedeliste"/>
        <w:numPr>
          <w:ilvl w:val="0"/>
          <w:numId w:val="22"/>
        </w:numPr>
        <w:jc w:val="left"/>
      </w:pPr>
      <w:del w:id="0" w:author="AZIZ MONE" w:date="2022-09-07T16:54:00Z">
        <w:r w:rsidDel="001116A3">
          <w:delText>L’activité de bornage a SERIEN-GE</w:delText>
        </w:r>
      </w:del>
      <w:ins w:id="1" w:author="AZIZ MONE" w:date="2022-09-07T17:01:00Z">
        <w:r w:rsidR="0075067D">
          <w:t>Aperçu</w:t>
        </w:r>
      </w:ins>
      <w:ins w:id="2" w:author="AZIZ MONE" w:date="2022-09-07T16:54:00Z">
        <w:r w:rsidR="001116A3">
          <w:t xml:space="preserve"> de l’exis</w:t>
        </w:r>
      </w:ins>
      <w:ins w:id="3" w:author="AZIZ MONE" w:date="2022-09-07T17:00:00Z">
        <w:r w:rsidR="0075067D">
          <w:t>t</w:t>
        </w:r>
      </w:ins>
      <w:ins w:id="4" w:author="AZIZ MONE" w:date="2022-09-07T17:01:00Z">
        <w:r w:rsidR="0075067D">
          <w:t>ence</w:t>
        </w:r>
      </w:ins>
    </w:p>
    <w:p w14:paraId="68BBB8F4" w14:textId="0CD14080" w:rsidR="00247079" w:rsidRDefault="00247079" w:rsidP="00247079">
      <w:pPr>
        <w:pStyle w:val="Paragraphedeliste"/>
        <w:numPr>
          <w:ilvl w:val="0"/>
          <w:numId w:val="35"/>
        </w:numPr>
        <w:jc w:val="left"/>
      </w:pPr>
      <w:del w:id="5" w:author="AZIZ MONE" w:date="2022-09-07T17:01:00Z">
        <w:r w:rsidDel="0075067D">
          <w:delText xml:space="preserve">Organisation </w:delText>
        </w:r>
      </w:del>
    </w:p>
    <w:p w14:paraId="790852F5" w14:textId="4FEB8AAA" w:rsidR="00B2643B" w:rsidRDefault="001116A3" w:rsidP="00B2643B">
      <w:pPr>
        <w:pStyle w:val="Paragraphedeliste"/>
        <w:numPr>
          <w:ilvl w:val="0"/>
          <w:numId w:val="35"/>
        </w:numPr>
        <w:jc w:val="left"/>
      </w:pPr>
      <w:ins w:id="6" w:author="AZIZ MONE" w:date="2022-09-07T16:53:00Z">
        <w:r>
          <w:t xml:space="preserve">Les </w:t>
        </w:r>
      </w:ins>
      <w:del w:id="7" w:author="AZIZ MONE" w:date="2022-09-07T16:53:00Z">
        <w:r w:rsidR="00B2643B" w:rsidDel="001116A3">
          <w:delText xml:space="preserve">L’utilisation matériel et logiciel </w:delText>
        </w:r>
      </w:del>
      <w:ins w:id="8" w:author="AZIZ MONE" w:date="2022-09-07T16:53:00Z">
        <w:r>
          <w:t xml:space="preserve">ressources matérielles </w:t>
        </w:r>
      </w:ins>
    </w:p>
    <w:p w14:paraId="52A42D84" w14:textId="69CA8242" w:rsidR="00247079" w:rsidRPr="00B2643B" w:rsidRDefault="00B2643B" w:rsidP="008A3E32">
      <w:pPr>
        <w:pStyle w:val="Paragraphedeliste"/>
        <w:numPr>
          <w:ilvl w:val="0"/>
          <w:numId w:val="35"/>
        </w:numPr>
      </w:pPr>
      <w:del w:id="9" w:author="AZIZ MONE" w:date="2022-09-07T16:53:00Z">
        <w:r w:rsidDel="001116A3">
          <w:delText>Logiciel et fichier utiliser</w:delText>
        </w:r>
      </w:del>
      <w:ins w:id="10" w:author="AZIZ MONE" w:date="2022-09-07T16:53:00Z">
        <w:r w:rsidR="001116A3">
          <w:t>Les ressources log</w:t>
        </w:r>
      </w:ins>
      <w:ins w:id="11" w:author="AZIZ MONE" w:date="2022-09-07T16:54:00Z">
        <w:r w:rsidR="001116A3">
          <w:t>icielles</w:t>
        </w:r>
      </w:ins>
    </w:p>
    <w:p w14:paraId="3BE4F772" w14:textId="77777777" w:rsidR="00E97D5E" w:rsidRDefault="00E97D5E" w:rsidP="00E97D5E">
      <w:pPr>
        <w:pStyle w:val="Paragraphedeliste"/>
        <w:numPr>
          <w:ilvl w:val="0"/>
          <w:numId w:val="22"/>
        </w:numPr>
        <w:jc w:val="left"/>
      </w:pPr>
      <w:r>
        <w:t>La problématique et problème</w:t>
      </w:r>
    </w:p>
    <w:p w14:paraId="75493B24" w14:textId="38FDD732" w:rsidR="00DA4495" w:rsidRDefault="00E97D5E" w:rsidP="00E97D5E">
      <w:pPr>
        <w:pStyle w:val="Paragraphedeliste"/>
        <w:numPr>
          <w:ilvl w:val="0"/>
          <w:numId w:val="22"/>
        </w:numPr>
        <w:jc w:val="left"/>
      </w:pPr>
      <w:r>
        <w:t>La solution proposée</w:t>
      </w:r>
    </w:p>
    <w:p w14:paraId="156ECA9E" w14:textId="77777777" w:rsidR="00DA4495" w:rsidRDefault="00DA4495" w:rsidP="00DA4495">
      <w:pPr>
        <w:ind w:left="1410"/>
      </w:pPr>
      <w:r>
        <w:t>Conclusion</w:t>
      </w:r>
    </w:p>
    <w:p w14:paraId="20D8B851" w14:textId="5A611956" w:rsidR="00DA4495" w:rsidRDefault="00DA4495"/>
    <w:p w14:paraId="4C5D7CB8" w14:textId="39867E4E" w:rsidR="001B71AE" w:rsidRDefault="001B71AE"/>
    <w:p w14:paraId="0BB48714" w14:textId="77777777" w:rsidR="001B71AE" w:rsidRPr="00245AD3" w:rsidRDefault="001B71AE" w:rsidP="001B71AE">
      <w:pPr>
        <w:rPr>
          <w:lang w:val="fr-CA"/>
        </w:rPr>
      </w:pPr>
      <w:r>
        <w:t>Partie I : Etude de d’existant</w:t>
      </w:r>
      <w:r w:rsidRPr="00245AD3">
        <w:t xml:space="preserve"> </w:t>
      </w:r>
    </w:p>
    <w:p w14:paraId="27AECE3A" w14:textId="77777777" w:rsidR="001B71AE" w:rsidRDefault="001B71AE" w:rsidP="001B71AE">
      <w:r>
        <w:tab/>
        <w:t xml:space="preserve">Chapitre I : La présentation de SEREIN-GE </w:t>
      </w:r>
    </w:p>
    <w:p w14:paraId="782A573E" w14:textId="78E0FEBB" w:rsidR="001B71AE" w:rsidRDefault="001B71AE" w:rsidP="001B71AE">
      <w:r>
        <w:tab/>
      </w:r>
      <w:r>
        <w:tab/>
        <w:t>Introduction</w:t>
      </w:r>
    </w:p>
    <w:p w14:paraId="3B2BC646" w14:textId="68D2E7FF" w:rsidR="004F7A20" w:rsidRPr="00836927" w:rsidRDefault="004F7A20" w:rsidP="00DC0B86">
      <w:pPr>
        <w:ind w:firstLine="708"/>
        <w:rPr>
          <w:lang w:val="fr-CH"/>
        </w:rPr>
      </w:pPr>
      <w:bookmarkStart w:id="12" w:name="_Hlk114147949"/>
      <w:r w:rsidRPr="00F73AE1">
        <w:rPr>
          <w:rFonts w:cs="Times New Roman"/>
          <w:color w:val="000000" w:themeColor="text1"/>
          <w:szCs w:val="24"/>
        </w:rPr>
        <w:t>La Société d’Études et de Recherche Intégrée en Géomatique et Environnement (SEREIN-GE) réalise plusieurs activités</w:t>
      </w:r>
      <w:r>
        <w:rPr>
          <w:rFonts w:cs="Times New Roman"/>
          <w:color w:val="000000" w:themeColor="text1"/>
          <w:szCs w:val="24"/>
        </w:rPr>
        <w:t xml:space="preserve"> </w:t>
      </w:r>
      <w:r w:rsidRPr="004A706B">
        <w:rPr>
          <w:lang w:val="fr-CH"/>
        </w:rPr>
        <w:t>sur le territoire national et à l’extérieur du pays</w:t>
      </w:r>
      <w:r w:rsidRPr="00F73AE1">
        <w:rPr>
          <w:rFonts w:cs="Times New Roman"/>
          <w:color w:val="000000" w:themeColor="text1"/>
          <w:szCs w:val="24"/>
        </w:rPr>
        <w:t xml:space="preserve"> qui sont pilotés par les différents départements</w:t>
      </w:r>
      <w:r>
        <w:rPr>
          <w:rFonts w:cs="Times New Roman"/>
          <w:color w:val="000000" w:themeColor="text1"/>
          <w:szCs w:val="24"/>
        </w:rPr>
        <w:t>.</w:t>
      </w:r>
      <w:r w:rsidR="00A64ADC">
        <w:rPr>
          <w:rFonts w:cs="Times New Roman"/>
          <w:color w:val="000000" w:themeColor="text1"/>
          <w:szCs w:val="24"/>
        </w:rPr>
        <w:t xml:space="preserve"> Cependant,</w:t>
      </w:r>
      <w:r w:rsidR="00A64ADC" w:rsidRPr="00A64ADC">
        <w:rPr>
          <w:lang w:val="fr-CH"/>
        </w:rPr>
        <w:t xml:space="preserve"> </w:t>
      </w:r>
      <w:r w:rsidR="00A64ADC">
        <w:rPr>
          <w:lang w:val="fr-CH"/>
        </w:rPr>
        <w:t>c</w:t>
      </w:r>
      <w:r w:rsidR="00A64ADC" w:rsidRPr="004A706B">
        <w:rPr>
          <w:lang w:val="fr-CH"/>
        </w:rPr>
        <w:t>omment est organisé SEREIN-GE ?</w:t>
      </w:r>
      <w:r w:rsidR="00A64ADC">
        <w:rPr>
          <w:lang w:val="fr-CH"/>
        </w:rPr>
        <w:t xml:space="preserve"> </w:t>
      </w:r>
      <w:r w:rsidR="00A64ADC" w:rsidRPr="004A706B">
        <w:rPr>
          <w:lang w:val="fr-CH"/>
        </w:rPr>
        <w:t xml:space="preserve">Quel est son histoire ? </w:t>
      </w:r>
    </w:p>
    <w:p w14:paraId="3C518B0D" w14:textId="7A54BE80" w:rsidR="008B240A" w:rsidRPr="008B240A" w:rsidRDefault="00A64ADC" w:rsidP="00836927">
      <w:r>
        <w:t>La topographie est une t</w:t>
      </w:r>
      <w:r w:rsidR="008B240A" w:rsidRPr="003514AB">
        <w:t>echnique qui consiste à lever la carte ou le plan d'un terrain, à une échelle réduite, en supposant la terre plane.</w:t>
      </w:r>
    </w:p>
    <w:bookmarkEnd w:id="12"/>
    <w:p w14:paraId="0B61CD01" w14:textId="65247D2B" w:rsidR="001B71AE" w:rsidRDefault="001B71AE" w:rsidP="001B71AE">
      <w:pPr>
        <w:pStyle w:val="Paragraphedeliste"/>
        <w:numPr>
          <w:ilvl w:val="0"/>
          <w:numId w:val="2"/>
        </w:numPr>
      </w:pPr>
      <w:r>
        <w:t>Histoire et activité</w:t>
      </w:r>
    </w:p>
    <w:p w14:paraId="58ABA4FB" w14:textId="09EC00A7" w:rsidR="0055269E" w:rsidRDefault="001B71AE" w:rsidP="00255944">
      <w:pPr>
        <w:pStyle w:val="Paragraphedeliste"/>
        <w:numPr>
          <w:ilvl w:val="0"/>
          <w:numId w:val="3"/>
        </w:numPr>
      </w:pPr>
      <w:commentRangeStart w:id="13"/>
      <w:r>
        <w:t>Histoire de SEREIN-GE</w:t>
      </w:r>
    </w:p>
    <w:p w14:paraId="341928A6" w14:textId="77777777" w:rsidR="00255944" w:rsidRDefault="00255944" w:rsidP="00DC0B86">
      <w:pPr>
        <w:ind w:firstLine="708"/>
      </w:pPr>
      <w:bookmarkStart w:id="14" w:name="_Hlk114147985"/>
      <w:r w:rsidRPr="00D64ECC">
        <w:rPr>
          <w:lang w:val="fr-CH"/>
        </w:rPr>
        <w:t>Créée en 2009, La Société d’Etudes et de Recherche Intégrée en Géomatique et Environnement (</w:t>
      </w:r>
      <w:r w:rsidRPr="00D64ECC">
        <w:rPr>
          <w:b/>
          <w:bCs/>
          <w:lang w:val="fr-CH"/>
        </w:rPr>
        <w:t>SEREIN-GE</w:t>
      </w:r>
      <w:r w:rsidRPr="00D64ECC">
        <w:rPr>
          <w:lang w:val="fr-CH"/>
        </w:rPr>
        <w:t xml:space="preserve">) est une Société à Responsabilité Limité (SARL) au capital de 1.000.000 F CFA. Immatriculée au registre du commerce sous le </w:t>
      </w:r>
      <w:r w:rsidRPr="0030154C">
        <w:t>numéro</w:t>
      </w:r>
      <w:r w:rsidRPr="00D64ECC">
        <w:rPr>
          <w:lang w:val="fr-CH"/>
        </w:rPr>
        <w:t xml:space="preserve"> BFOUA2009B2912.</w:t>
      </w:r>
      <w:r>
        <w:rPr>
          <w:lang w:val="fr-CH"/>
        </w:rPr>
        <w:t xml:space="preserve"> Il </w:t>
      </w:r>
      <w:r w:rsidRPr="001E6016">
        <w:rPr>
          <w:lang w:val="fr-CH"/>
        </w:rPr>
        <w:t>est situé à Ouagadougou, secteur 42, Rue 28-249, Porte 478.</w:t>
      </w:r>
    </w:p>
    <w:p w14:paraId="3D16F09A" w14:textId="64634ED6" w:rsidR="00255944" w:rsidRDefault="00255944" w:rsidP="00DC0B86">
      <w:pPr>
        <w:ind w:firstLine="708"/>
        <w:rPr>
          <w:lang w:val="fr-CH"/>
        </w:rPr>
      </w:pPr>
      <w:bookmarkStart w:id="15" w:name="_Hlk114148022"/>
      <w:bookmarkEnd w:id="14"/>
      <w:r w:rsidRPr="0046204D">
        <w:rPr>
          <w:lang w:val="fr-CH"/>
        </w:rPr>
        <w:lastRenderedPageBreak/>
        <w:t>Elle est née de la société d’Etudes et de Réalisation en Ingénierie (SEREIN) qui comptait trois départements à savoir celui de l’</w:t>
      </w:r>
      <w:r w:rsidRPr="0046204D">
        <w:rPr>
          <w:i/>
          <w:iCs/>
          <w:lang w:val="fr-CH"/>
        </w:rPr>
        <w:t>Ingénierie Civil et de l’Eau</w:t>
      </w:r>
      <w:r w:rsidRPr="0046204D">
        <w:rPr>
          <w:lang w:val="fr-CH"/>
        </w:rPr>
        <w:t xml:space="preserve"> ; celui de </w:t>
      </w:r>
      <w:r w:rsidRPr="0046204D">
        <w:rPr>
          <w:i/>
          <w:iCs/>
          <w:lang w:val="fr-CH"/>
        </w:rPr>
        <w:t>Géomatique et Environnement et</w:t>
      </w:r>
      <w:r w:rsidRPr="0046204D">
        <w:rPr>
          <w:lang w:val="fr-CH"/>
        </w:rPr>
        <w:t xml:space="preserve"> celui d’</w:t>
      </w:r>
      <w:r w:rsidRPr="0046204D">
        <w:rPr>
          <w:i/>
          <w:iCs/>
        </w:rPr>
        <w:t>Economie et Développement</w:t>
      </w:r>
      <w:r w:rsidRPr="0046204D">
        <w:t>. Elle hérite de l’expertise et de l’expérience capitalisées par l’ancien département « </w:t>
      </w:r>
      <w:r w:rsidRPr="0046204D">
        <w:rPr>
          <w:i/>
          <w:iCs/>
        </w:rPr>
        <w:t>Géomatique et Environnement</w:t>
      </w:r>
      <w:r w:rsidRPr="0046204D">
        <w:t xml:space="preserve"> » de </w:t>
      </w:r>
      <w:r w:rsidRPr="0046204D">
        <w:rPr>
          <w:lang w:val="fr-CH"/>
        </w:rPr>
        <w:t>SEREIN</w:t>
      </w:r>
      <w:r>
        <w:rPr>
          <w:lang w:val="fr-CH"/>
        </w:rPr>
        <w:t>-GE.</w:t>
      </w:r>
    </w:p>
    <w:bookmarkEnd w:id="15"/>
    <w:p w14:paraId="50D445ED" w14:textId="77777777" w:rsidR="00255944" w:rsidRPr="00255944" w:rsidRDefault="00255944" w:rsidP="00255944"/>
    <w:p w14:paraId="54060985" w14:textId="04370591" w:rsidR="00255944" w:rsidRDefault="00255944" w:rsidP="001B71AE">
      <w:pPr>
        <w:pStyle w:val="Paragraphedeliste"/>
        <w:numPr>
          <w:ilvl w:val="0"/>
          <w:numId w:val="3"/>
        </w:numPr>
      </w:pPr>
      <w:r>
        <w:t>Mission</w:t>
      </w:r>
    </w:p>
    <w:p w14:paraId="4DDD473E" w14:textId="1B76BAEB" w:rsidR="00393627" w:rsidRDefault="00393627" w:rsidP="00DC0B86">
      <w:pPr>
        <w:ind w:firstLine="360"/>
      </w:pPr>
      <w:r w:rsidRPr="00393627">
        <w:t>Depuis ses débuts, la société s’est assignée pour missions :</w:t>
      </w:r>
    </w:p>
    <w:p w14:paraId="28969789" w14:textId="77777777" w:rsidR="00393627" w:rsidRPr="00393627" w:rsidRDefault="00393627" w:rsidP="00393627">
      <w:pPr>
        <w:numPr>
          <w:ilvl w:val="0"/>
          <w:numId w:val="24"/>
        </w:numPr>
        <w:rPr>
          <w:lang w:val="fr-CA"/>
        </w:rPr>
      </w:pPr>
      <w:r w:rsidRPr="00393627">
        <w:t>L’accompagnement dans les aménagements urbains ;</w:t>
      </w:r>
    </w:p>
    <w:p w14:paraId="5B1685D2" w14:textId="77777777" w:rsidR="00F87DD2" w:rsidRDefault="00393627" w:rsidP="00393627">
      <w:pPr>
        <w:numPr>
          <w:ilvl w:val="0"/>
          <w:numId w:val="24"/>
        </w:numPr>
        <w:rPr>
          <w:lang w:val="fr-CA"/>
        </w:rPr>
      </w:pPr>
      <w:r w:rsidRPr="00393627">
        <w:t>Le conseil et l’assistance dans les secteurs public et privé en géomatique et environnement ;</w:t>
      </w:r>
    </w:p>
    <w:p w14:paraId="34ED9340" w14:textId="3AB2092B" w:rsidR="00393627" w:rsidRPr="00F87DD2" w:rsidRDefault="00F87DD2" w:rsidP="00393627">
      <w:pPr>
        <w:numPr>
          <w:ilvl w:val="0"/>
          <w:numId w:val="24"/>
        </w:numPr>
        <w:rPr>
          <w:lang w:val="fr-CA"/>
        </w:rPr>
      </w:pPr>
      <w:r w:rsidRPr="00F87DD2">
        <w:t>La promotion et l’innovation dans les technologies spatiales ;</w:t>
      </w:r>
    </w:p>
    <w:p w14:paraId="13752105" w14:textId="77777777" w:rsidR="00F87DD2" w:rsidRPr="00F87DD2" w:rsidRDefault="00F87DD2" w:rsidP="00F87DD2">
      <w:pPr>
        <w:numPr>
          <w:ilvl w:val="0"/>
          <w:numId w:val="26"/>
        </w:numPr>
        <w:rPr>
          <w:lang w:val="fr-CA"/>
        </w:rPr>
      </w:pPr>
      <w:r w:rsidRPr="00F87DD2">
        <w:t>Le développement des compétences en géomatique et environnement.</w:t>
      </w:r>
    </w:p>
    <w:p w14:paraId="03E27428" w14:textId="77777777" w:rsidR="00F87DD2" w:rsidRPr="00393627" w:rsidRDefault="00F87DD2" w:rsidP="00393627">
      <w:pPr>
        <w:rPr>
          <w:lang w:val="fr-CA"/>
        </w:rPr>
      </w:pPr>
    </w:p>
    <w:p w14:paraId="4D7DFE9C" w14:textId="77777777" w:rsidR="00393627" w:rsidRDefault="00393627" w:rsidP="00393627">
      <w:pPr>
        <w:pStyle w:val="Paragraphedeliste"/>
        <w:ind w:left="2490"/>
      </w:pPr>
    </w:p>
    <w:p w14:paraId="77EB2E96" w14:textId="283FCB1E" w:rsidR="00255944" w:rsidRDefault="00393627" w:rsidP="00393627">
      <w:pPr>
        <w:pStyle w:val="Paragraphedeliste"/>
        <w:numPr>
          <w:ilvl w:val="0"/>
          <w:numId w:val="2"/>
        </w:numPr>
      </w:pPr>
      <w:r>
        <w:t>Domaine de compétence et organisation</w:t>
      </w:r>
    </w:p>
    <w:p w14:paraId="1624D1B1" w14:textId="0F227306" w:rsidR="001B71AE" w:rsidRPr="00393627" w:rsidRDefault="001B71AE" w:rsidP="00393627">
      <w:pPr>
        <w:pStyle w:val="Paragraphedeliste"/>
        <w:numPr>
          <w:ilvl w:val="0"/>
          <w:numId w:val="23"/>
        </w:numPr>
        <w:jc w:val="center"/>
        <w:rPr>
          <w:u w:val="single"/>
        </w:rPr>
      </w:pPr>
      <w:r w:rsidRPr="00393627">
        <w:rPr>
          <w:u w:val="single"/>
        </w:rPr>
        <w:t>Dom</w:t>
      </w:r>
      <w:r w:rsidR="00393627" w:rsidRPr="00393627">
        <w:rPr>
          <w:u w:val="single"/>
        </w:rPr>
        <w:t>ai</w:t>
      </w:r>
      <w:r w:rsidRPr="00393627">
        <w:rPr>
          <w:u w:val="single"/>
        </w:rPr>
        <w:t xml:space="preserve">ne de </w:t>
      </w:r>
      <w:r w:rsidR="00F977C5" w:rsidRPr="00393627">
        <w:rPr>
          <w:u w:val="single"/>
        </w:rPr>
        <w:t>compétence</w:t>
      </w:r>
      <w:r w:rsidR="00753A8A">
        <w:rPr>
          <w:u w:val="single"/>
        </w:rPr>
        <w:t xml:space="preserve"> et activité</w:t>
      </w:r>
    </w:p>
    <w:p w14:paraId="11752212" w14:textId="7594E6BA" w:rsidR="00753A8A" w:rsidRPr="00753A8A" w:rsidRDefault="00753A8A" w:rsidP="00DC0B86">
      <w:pPr>
        <w:ind w:firstLine="360"/>
      </w:pPr>
      <w:r w:rsidRPr="00753A8A">
        <w:t>Les compétences de SEREIN-GE couvrent les domaines suivants :</w:t>
      </w:r>
    </w:p>
    <w:p w14:paraId="78601D20" w14:textId="0D05AE39" w:rsidR="00241A13" w:rsidRPr="00241A13" w:rsidRDefault="00241A13" w:rsidP="00753A8A">
      <w:pPr>
        <w:pStyle w:val="Paragraphedeliste"/>
        <w:numPr>
          <w:ilvl w:val="0"/>
          <w:numId w:val="28"/>
        </w:numPr>
      </w:pPr>
      <w:r w:rsidRPr="00241A13">
        <w:t xml:space="preserve">TOPOGRAPHIE - GEODESIE </w:t>
      </w:r>
      <w:r>
        <w:t>–</w:t>
      </w:r>
      <w:r w:rsidRPr="00241A13">
        <w:t xml:space="preserve"> BATHYMETRIE</w:t>
      </w:r>
      <w:r w:rsidR="00753A8A">
        <w:t> ;</w:t>
      </w:r>
    </w:p>
    <w:p w14:paraId="78AF6D6B" w14:textId="44F68DE1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Prestation de Géomètre Expert </w:t>
      </w:r>
      <w:r w:rsidR="00B85D42" w:rsidRPr="009C47B8">
        <w:rPr>
          <w:lang w:val="fr-CH"/>
        </w:rPr>
        <w:t>Agréé ;</w:t>
      </w:r>
    </w:p>
    <w:p w14:paraId="390611FF" w14:textId="32BB699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Implantations des infrastructures routières et d'ouvrages </w:t>
      </w:r>
      <w:r w:rsidR="00B85D42" w:rsidRPr="009C47B8">
        <w:rPr>
          <w:lang w:val="fr-CH"/>
        </w:rPr>
        <w:t>d’art ;</w:t>
      </w:r>
    </w:p>
    <w:p w14:paraId="6FAA97CD" w14:textId="240E5B39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Tous travaux de topographie appliqués aux voiries, réseaux divers, aux mines, </w:t>
      </w:r>
      <w:proofErr w:type="spellStart"/>
      <w:proofErr w:type="gramStart"/>
      <w:r w:rsidR="00B85D42" w:rsidRPr="009C47B8">
        <w:rPr>
          <w:lang w:val="fr-CH"/>
        </w:rPr>
        <w:t>etc</w:t>
      </w:r>
      <w:proofErr w:type="spellEnd"/>
      <w:r w:rsidR="00B85D42" w:rsidRPr="009C47B8">
        <w:rPr>
          <w:lang w:val="fr-CH"/>
        </w:rPr>
        <w:t>;</w:t>
      </w:r>
      <w:proofErr w:type="gramEnd"/>
    </w:p>
    <w:p w14:paraId="2C34FCE1" w14:textId="7777777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Mise en place de points de rattachement réseau géodésique </w:t>
      </w:r>
      <w:r w:rsidR="000C10F6" w:rsidRPr="009C47B8">
        <w:rPr>
          <w:lang w:val="fr-CH"/>
        </w:rPr>
        <w:t>national ;</w:t>
      </w:r>
    </w:p>
    <w:p w14:paraId="578619AA" w14:textId="7777777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Densification de réseau géodésique de 3ème </w:t>
      </w:r>
      <w:r w:rsidR="000C10F6" w:rsidRPr="009C47B8">
        <w:rPr>
          <w:lang w:val="fr-CH"/>
        </w:rPr>
        <w:t>ordre ;</w:t>
      </w:r>
    </w:p>
    <w:p w14:paraId="0A395B0F" w14:textId="7777777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Levé </w:t>
      </w:r>
      <w:r w:rsidR="000C10F6" w:rsidRPr="009C47B8">
        <w:rPr>
          <w:lang w:val="fr-CH"/>
        </w:rPr>
        <w:t>Bathymétrique ;</w:t>
      </w:r>
    </w:p>
    <w:p w14:paraId="66D1BA79" w14:textId="7777777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Nivellement de </w:t>
      </w:r>
      <w:r w:rsidR="000C10F6" w:rsidRPr="009C47B8">
        <w:rPr>
          <w:lang w:val="fr-CH"/>
        </w:rPr>
        <w:t>précision ;</w:t>
      </w:r>
    </w:p>
    <w:p w14:paraId="69DF0F82" w14:textId="77777777" w:rsid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 xml:space="preserve">Contrôle de stabilité des bâtiments et des   grands </w:t>
      </w:r>
      <w:r w:rsidR="000C10F6" w:rsidRPr="009C47B8">
        <w:rPr>
          <w:lang w:val="fr-CH"/>
        </w:rPr>
        <w:t>ouvrages ;</w:t>
      </w:r>
      <w:r w:rsidRPr="009C47B8">
        <w:rPr>
          <w:lang w:val="fr-CH"/>
        </w:rPr>
        <w:t xml:space="preserve"> Vente de matériel GPS, GNSS, etc.</w:t>
      </w:r>
    </w:p>
    <w:p w14:paraId="0817B642" w14:textId="77777777" w:rsidR="009C47B8" w:rsidRDefault="000C10F6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>Formations ;</w:t>
      </w:r>
    </w:p>
    <w:p w14:paraId="146BCF6F" w14:textId="22D608AE" w:rsidR="00241A13" w:rsidRPr="009C47B8" w:rsidRDefault="00241A13" w:rsidP="00241A13">
      <w:pPr>
        <w:pStyle w:val="Paragraphedeliste"/>
        <w:numPr>
          <w:ilvl w:val="0"/>
          <w:numId w:val="21"/>
        </w:numPr>
        <w:rPr>
          <w:lang w:val="fr-CH"/>
        </w:rPr>
      </w:pPr>
      <w:r w:rsidRPr="009C47B8">
        <w:rPr>
          <w:lang w:val="fr-CH"/>
        </w:rPr>
        <w:t>Etats des lieux.</w:t>
      </w:r>
    </w:p>
    <w:p w14:paraId="5A40154E" w14:textId="72C3B729" w:rsidR="00241A13" w:rsidRPr="00753A8A" w:rsidRDefault="00241A13" w:rsidP="00753A8A">
      <w:pPr>
        <w:pStyle w:val="Paragraphedeliste"/>
        <w:numPr>
          <w:ilvl w:val="0"/>
          <w:numId w:val="28"/>
        </w:numPr>
        <w:rPr>
          <w:lang w:val="fr-CH"/>
        </w:rPr>
      </w:pPr>
      <w:r w:rsidRPr="00241A13">
        <w:t>GEOMATIQUE - AMENAGEMENT DU TERRITOIRE - FONCIER-</w:t>
      </w:r>
    </w:p>
    <w:p w14:paraId="01CB3FA7" w14:textId="59EC8007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Assistance-conseil en SIG, Télédétection et </w:t>
      </w:r>
      <w:r w:rsidR="00B85D42" w:rsidRPr="009C47B8">
        <w:rPr>
          <w:lang w:val="fr-CH"/>
        </w:rPr>
        <w:t>Cartographie ;</w:t>
      </w:r>
    </w:p>
    <w:p w14:paraId="07B397F8" w14:textId="77777777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Elaboration de bases de données à référence </w:t>
      </w:r>
      <w:r w:rsidR="000C10F6" w:rsidRPr="009C47B8">
        <w:rPr>
          <w:lang w:val="fr-CH"/>
        </w:rPr>
        <w:t>spatiale ;</w:t>
      </w:r>
    </w:p>
    <w:p w14:paraId="256D4885" w14:textId="77777777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>Production de cartes thématiques ;</w:t>
      </w:r>
    </w:p>
    <w:p w14:paraId="2CD20AA7" w14:textId="13301FD6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Conduite et Gestion des projets fonciers et d'aménagement du </w:t>
      </w:r>
      <w:r w:rsidR="00B85D42" w:rsidRPr="009C47B8">
        <w:rPr>
          <w:lang w:val="fr-CH"/>
        </w:rPr>
        <w:t>territoire ;</w:t>
      </w:r>
    </w:p>
    <w:p w14:paraId="7F11856F" w14:textId="208311CF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Elaboration de nouveaux instruments de planification et de suivi du </w:t>
      </w:r>
      <w:r w:rsidR="00B85D42" w:rsidRPr="009C47B8">
        <w:rPr>
          <w:lang w:val="fr-CH"/>
        </w:rPr>
        <w:t>territoire ;</w:t>
      </w:r>
    </w:p>
    <w:p w14:paraId="6E68B04B" w14:textId="02108A6D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Production et fourniture de données numériques </w:t>
      </w:r>
      <w:r w:rsidR="00483102" w:rsidRPr="009C47B8">
        <w:rPr>
          <w:lang w:val="fr-CH"/>
        </w:rPr>
        <w:t>(spatiales</w:t>
      </w:r>
      <w:r w:rsidRPr="009C47B8">
        <w:rPr>
          <w:lang w:val="fr-CH"/>
        </w:rPr>
        <w:t>, a-spatiales</w:t>
      </w:r>
      <w:r w:rsidR="00B85D42" w:rsidRPr="009C47B8">
        <w:rPr>
          <w:lang w:val="fr-CH"/>
        </w:rPr>
        <w:t>) ;</w:t>
      </w:r>
    </w:p>
    <w:p w14:paraId="60073B30" w14:textId="77777777" w:rsidR="009C47B8" w:rsidRDefault="00483102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lastRenderedPageBreak/>
        <w:t>Formations ;</w:t>
      </w:r>
    </w:p>
    <w:p w14:paraId="61AD46ED" w14:textId="77777777" w:rsid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 xml:space="preserve">Suivi à temps réel des mouvements de </w:t>
      </w:r>
      <w:r w:rsidR="00483102" w:rsidRPr="009C47B8">
        <w:rPr>
          <w:lang w:val="fr-CH"/>
        </w:rPr>
        <w:t>véhicules ;</w:t>
      </w:r>
    </w:p>
    <w:p w14:paraId="0A03CECA" w14:textId="139BF907" w:rsidR="00241A13" w:rsidRPr="009C47B8" w:rsidRDefault="00241A13" w:rsidP="00241A13">
      <w:pPr>
        <w:pStyle w:val="Paragraphedeliste"/>
        <w:numPr>
          <w:ilvl w:val="0"/>
          <w:numId w:val="20"/>
        </w:numPr>
        <w:rPr>
          <w:lang w:val="fr-CH"/>
        </w:rPr>
      </w:pPr>
      <w:r w:rsidRPr="009C47B8">
        <w:rPr>
          <w:lang w:val="fr-CH"/>
        </w:rPr>
        <w:t>Localisation des lieux d'intérêt.</w:t>
      </w:r>
    </w:p>
    <w:p w14:paraId="59568CD7" w14:textId="55BD02D0" w:rsidR="00241A13" w:rsidRPr="00753A8A" w:rsidRDefault="00C40E84" w:rsidP="00753A8A">
      <w:pPr>
        <w:pStyle w:val="Paragraphedeliste"/>
        <w:numPr>
          <w:ilvl w:val="0"/>
          <w:numId w:val="28"/>
        </w:numPr>
        <w:rPr>
          <w:lang w:val="fr-CH"/>
        </w:rPr>
      </w:pPr>
      <w:r w:rsidRPr="00C40E84">
        <w:t>EXPERTISE FONCIERE ET IMMOBILIERE</w:t>
      </w:r>
      <w:r w:rsidR="00753A8A">
        <w:t> ;</w:t>
      </w:r>
    </w:p>
    <w:p w14:paraId="0B909964" w14:textId="77777777" w:rsidR="009C47B8" w:rsidRDefault="00C40E84" w:rsidP="00C40E84">
      <w:pPr>
        <w:pStyle w:val="Paragraphedeliste"/>
        <w:numPr>
          <w:ilvl w:val="0"/>
          <w:numId w:val="19"/>
        </w:numPr>
        <w:rPr>
          <w:lang w:val="fr-CH"/>
        </w:rPr>
      </w:pPr>
      <w:r w:rsidRPr="009C47B8">
        <w:rPr>
          <w:lang w:val="fr-CH"/>
        </w:rPr>
        <w:t>Evaluation</w:t>
      </w:r>
      <w:r w:rsidR="009C47B8">
        <w:rPr>
          <w:lang w:val="fr-CH"/>
        </w:rPr>
        <w:t> ;</w:t>
      </w:r>
    </w:p>
    <w:p w14:paraId="1E270A10" w14:textId="2113B196" w:rsidR="00C40E84" w:rsidRPr="009C47B8" w:rsidRDefault="00C40E84" w:rsidP="00C40E84">
      <w:pPr>
        <w:pStyle w:val="Paragraphedeliste"/>
        <w:numPr>
          <w:ilvl w:val="0"/>
          <w:numId w:val="19"/>
        </w:numPr>
        <w:rPr>
          <w:lang w:val="fr-CH"/>
        </w:rPr>
      </w:pPr>
      <w:r w:rsidRPr="009C47B8">
        <w:rPr>
          <w:lang w:val="fr-CH"/>
        </w:rPr>
        <w:t>Expertise</w:t>
      </w:r>
    </w:p>
    <w:p w14:paraId="4A13EFE6" w14:textId="60C93546" w:rsidR="00C40E84" w:rsidRPr="00753A8A" w:rsidRDefault="00C40E84" w:rsidP="00753A8A">
      <w:pPr>
        <w:pStyle w:val="Paragraphedeliste"/>
        <w:numPr>
          <w:ilvl w:val="0"/>
          <w:numId w:val="28"/>
        </w:numPr>
        <w:rPr>
          <w:lang w:val="fr-CH"/>
        </w:rPr>
      </w:pPr>
      <w:r w:rsidRPr="00C40E84">
        <w:t xml:space="preserve">GENIE INFORMATIQUE </w:t>
      </w:r>
      <w:r>
        <w:t>–</w:t>
      </w:r>
      <w:r w:rsidRPr="00C40E84">
        <w:t xml:space="preserve"> STATISTIQUE</w:t>
      </w:r>
      <w:r w:rsidR="00753A8A">
        <w:t> ;</w:t>
      </w:r>
    </w:p>
    <w:p w14:paraId="317D653D" w14:textId="6359403D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Conception et développement de systèmes d'information et bases de </w:t>
      </w:r>
      <w:r w:rsidR="00B85D42" w:rsidRPr="009C47B8">
        <w:rPr>
          <w:lang w:val="fr-CH"/>
        </w:rPr>
        <w:t>données ;</w:t>
      </w:r>
    </w:p>
    <w:p w14:paraId="762DE7AE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Gouvernance des systèmes </w:t>
      </w:r>
      <w:r w:rsidR="00483102" w:rsidRPr="009C47B8">
        <w:rPr>
          <w:lang w:val="fr-CH"/>
        </w:rPr>
        <w:t>d’information ;</w:t>
      </w:r>
    </w:p>
    <w:p w14:paraId="4DDDC116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Conduite de projets </w:t>
      </w:r>
      <w:r w:rsidR="00483102" w:rsidRPr="009C47B8">
        <w:rPr>
          <w:lang w:val="fr-CH"/>
        </w:rPr>
        <w:t>informatiques ;</w:t>
      </w:r>
    </w:p>
    <w:p w14:paraId="3D75FAA5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Sécurité </w:t>
      </w:r>
      <w:r w:rsidR="00483102" w:rsidRPr="009C47B8">
        <w:rPr>
          <w:lang w:val="fr-CH"/>
        </w:rPr>
        <w:t>informatique ;</w:t>
      </w:r>
      <w:r w:rsidRPr="009C47B8">
        <w:rPr>
          <w:lang w:val="fr-CH"/>
        </w:rPr>
        <w:t xml:space="preserve"> </w:t>
      </w:r>
    </w:p>
    <w:p w14:paraId="42196B5F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Analyse et développement de logiciel sur </w:t>
      </w:r>
      <w:r w:rsidR="00483102" w:rsidRPr="009C47B8">
        <w:rPr>
          <w:lang w:val="fr-CH"/>
        </w:rPr>
        <w:t>mesure ;</w:t>
      </w:r>
    </w:p>
    <w:p w14:paraId="70F3F6A6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Assistance-conseil pour le choix de matériel et de </w:t>
      </w:r>
      <w:r w:rsidR="00483102" w:rsidRPr="009C47B8">
        <w:rPr>
          <w:lang w:val="fr-CH"/>
        </w:rPr>
        <w:t>logiciels ;</w:t>
      </w:r>
    </w:p>
    <w:p w14:paraId="0D89F623" w14:textId="77777777" w:rsid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 xml:space="preserve">Aide à l'exploitation des </w:t>
      </w:r>
      <w:r w:rsidR="00483102" w:rsidRPr="009C47B8">
        <w:rPr>
          <w:lang w:val="fr-CH"/>
        </w:rPr>
        <w:t>outils ;</w:t>
      </w:r>
    </w:p>
    <w:p w14:paraId="7DB0851E" w14:textId="5F8BB41F" w:rsidR="00C40E84" w:rsidRPr="009C47B8" w:rsidRDefault="00C40E84" w:rsidP="00C40E84">
      <w:pPr>
        <w:pStyle w:val="Paragraphedeliste"/>
        <w:numPr>
          <w:ilvl w:val="0"/>
          <w:numId w:val="18"/>
        </w:numPr>
        <w:rPr>
          <w:lang w:val="fr-CH"/>
        </w:rPr>
      </w:pPr>
      <w:r w:rsidRPr="009C47B8">
        <w:rPr>
          <w:lang w:val="fr-CH"/>
        </w:rPr>
        <w:t>Formations</w:t>
      </w:r>
    </w:p>
    <w:p w14:paraId="58728F93" w14:textId="7F2CDA03" w:rsidR="00C40E84" w:rsidRPr="00753A8A" w:rsidRDefault="00C40E84" w:rsidP="00753A8A">
      <w:pPr>
        <w:pStyle w:val="Paragraphedeliste"/>
        <w:numPr>
          <w:ilvl w:val="0"/>
          <w:numId w:val="28"/>
        </w:numPr>
        <w:rPr>
          <w:lang w:val="fr-CH"/>
        </w:rPr>
      </w:pPr>
      <w:r w:rsidRPr="00C40E84">
        <w:t>ENVIRONNEMENT ET DEVELOPPEMENT DURABLE</w:t>
      </w:r>
      <w:r w:rsidR="00753A8A">
        <w:t> ;</w:t>
      </w:r>
    </w:p>
    <w:p w14:paraId="060BB7BA" w14:textId="77777777" w:rsidR="00753A8A" w:rsidRDefault="00C40E84" w:rsidP="00753A8A">
      <w:pPr>
        <w:pStyle w:val="Paragraphedeliste"/>
        <w:numPr>
          <w:ilvl w:val="0"/>
          <w:numId w:val="29"/>
        </w:numPr>
        <w:rPr>
          <w:lang w:val="fr-CH"/>
        </w:rPr>
      </w:pPr>
      <w:r w:rsidRPr="00753A8A">
        <w:rPr>
          <w:lang w:val="fr-CH"/>
        </w:rPr>
        <w:t xml:space="preserve">Etudes </w:t>
      </w:r>
      <w:r w:rsidR="00483102" w:rsidRPr="00753A8A">
        <w:rPr>
          <w:lang w:val="fr-CH"/>
        </w:rPr>
        <w:t>socio-économique</w:t>
      </w:r>
      <w:r w:rsidRPr="00753A8A">
        <w:rPr>
          <w:lang w:val="fr-CH"/>
        </w:rPr>
        <w:t xml:space="preserve">, démographique, </w:t>
      </w:r>
      <w:r w:rsidR="000C10F6" w:rsidRPr="00753A8A">
        <w:rPr>
          <w:lang w:val="fr-CH"/>
        </w:rPr>
        <w:t>etc. ;</w:t>
      </w:r>
    </w:p>
    <w:p w14:paraId="65E8133E" w14:textId="3B3B30FB" w:rsidR="00753A8A" w:rsidRDefault="00C40E84" w:rsidP="00753A8A">
      <w:pPr>
        <w:pStyle w:val="Paragraphedeliste"/>
        <w:numPr>
          <w:ilvl w:val="0"/>
          <w:numId w:val="29"/>
        </w:numPr>
        <w:rPr>
          <w:lang w:val="fr-CH"/>
        </w:rPr>
      </w:pPr>
      <w:r w:rsidRPr="00753A8A">
        <w:rPr>
          <w:lang w:val="fr-CH"/>
        </w:rPr>
        <w:t xml:space="preserve">Etude d'impacts environnemental et social, Evaluation environnementales, </w:t>
      </w:r>
      <w:r w:rsidR="00483102" w:rsidRPr="00753A8A">
        <w:rPr>
          <w:lang w:val="fr-CH"/>
        </w:rPr>
        <w:t>écobilan</w:t>
      </w:r>
      <w:r w:rsidR="00836927">
        <w:rPr>
          <w:lang w:val="fr-CH"/>
        </w:rPr>
        <w:t xml:space="preserve"> </w:t>
      </w:r>
      <w:r w:rsidR="00483102" w:rsidRPr="00753A8A">
        <w:rPr>
          <w:lang w:val="fr-CH"/>
        </w:rPr>
        <w:t>;</w:t>
      </w:r>
    </w:p>
    <w:p w14:paraId="47B62DAD" w14:textId="77777777" w:rsidR="00753A8A" w:rsidRDefault="00C40E84" w:rsidP="00753A8A">
      <w:pPr>
        <w:pStyle w:val="Paragraphedeliste"/>
        <w:numPr>
          <w:ilvl w:val="0"/>
          <w:numId w:val="29"/>
        </w:numPr>
        <w:rPr>
          <w:lang w:val="fr-CH"/>
        </w:rPr>
      </w:pPr>
      <w:r w:rsidRPr="00753A8A">
        <w:rPr>
          <w:lang w:val="fr-CH"/>
        </w:rPr>
        <w:t>Etudes de plans stratégiques de gestion (AEP, Assainissement, Hygiène, Santé Publique</w:t>
      </w:r>
      <w:r w:rsidR="00C00773" w:rsidRPr="00753A8A">
        <w:rPr>
          <w:lang w:val="fr-CH"/>
        </w:rPr>
        <w:t>) ;</w:t>
      </w:r>
    </w:p>
    <w:p w14:paraId="67BA26C1" w14:textId="77777777" w:rsidR="00836927" w:rsidRDefault="00C40E84" w:rsidP="00836927">
      <w:pPr>
        <w:pStyle w:val="Paragraphedeliste"/>
        <w:numPr>
          <w:ilvl w:val="0"/>
          <w:numId w:val="29"/>
        </w:numPr>
        <w:rPr>
          <w:lang w:val="fr-CH"/>
        </w:rPr>
      </w:pPr>
      <w:r w:rsidRPr="00753A8A">
        <w:rPr>
          <w:lang w:val="fr-CH"/>
        </w:rPr>
        <w:t xml:space="preserve">Gestion des déchets, </w:t>
      </w:r>
      <w:r w:rsidR="00483102" w:rsidRPr="00753A8A">
        <w:rPr>
          <w:lang w:val="fr-CH"/>
        </w:rPr>
        <w:t>etc. ;</w:t>
      </w:r>
    </w:p>
    <w:p w14:paraId="1B4E28B1" w14:textId="1A55C6D9" w:rsidR="00393627" w:rsidRPr="00836927" w:rsidRDefault="00C40E84" w:rsidP="00836927">
      <w:pPr>
        <w:pStyle w:val="Paragraphedeliste"/>
        <w:numPr>
          <w:ilvl w:val="0"/>
          <w:numId w:val="29"/>
        </w:numPr>
        <w:rPr>
          <w:lang w:val="fr-CH"/>
        </w:rPr>
      </w:pPr>
      <w:r w:rsidRPr="00836927">
        <w:rPr>
          <w:lang w:val="fr-CH"/>
        </w:rPr>
        <w:t>Formations.</w:t>
      </w:r>
    </w:p>
    <w:p w14:paraId="626C35B8" w14:textId="77777777" w:rsidR="00393627" w:rsidRPr="00393627" w:rsidRDefault="00393627" w:rsidP="00393627">
      <w:pPr>
        <w:rPr>
          <w:lang w:val="fr-CH"/>
        </w:rPr>
      </w:pPr>
    </w:p>
    <w:p w14:paraId="32443A0E" w14:textId="36041FDD" w:rsidR="001B71AE" w:rsidRDefault="001B71AE" w:rsidP="001B71AE">
      <w:pPr>
        <w:pStyle w:val="Paragraphedeliste"/>
        <w:numPr>
          <w:ilvl w:val="0"/>
          <w:numId w:val="4"/>
        </w:numPr>
      </w:pPr>
      <w:r>
        <w:t>Organisation</w:t>
      </w:r>
    </w:p>
    <w:p w14:paraId="57473E45" w14:textId="3F3C28B3" w:rsidR="00C40E84" w:rsidRDefault="00C40E84" w:rsidP="00DC0B86">
      <w:pPr>
        <w:ind w:firstLine="708"/>
      </w:pPr>
      <w:bookmarkStart w:id="16" w:name="_Hlk114148080"/>
      <w:r w:rsidRPr="00C40E84">
        <w:t>Animée par une trentaine d’employés composé d’experts, de techniciens supérieurs et de personnel d’appui, la société comprend une Direction-gérance, un Secrétariat et six (6) Départements que sont :</w:t>
      </w:r>
    </w:p>
    <w:p w14:paraId="01F22C1B" w14:textId="4D934259" w:rsidR="00D30266" w:rsidRDefault="00D30266" w:rsidP="00D30266">
      <w:pPr>
        <w:pStyle w:val="Paragraphedeliste"/>
        <w:numPr>
          <w:ilvl w:val="0"/>
          <w:numId w:val="13"/>
        </w:numPr>
      </w:pPr>
      <w:r w:rsidRPr="00D30266">
        <w:t>Le département des Affaires Administratives et Financières</w:t>
      </w:r>
      <w:r w:rsidR="00483102">
        <w:t> ;</w:t>
      </w:r>
    </w:p>
    <w:p w14:paraId="075AD45F" w14:textId="36E43694" w:rsidR="00D30266" w:rsidRPr="00D30266" w:rsidRDefault="00D30266" w:rsidP="00D30266">
      <w:pPr>
        <w:pStyle w:val="Paragraphedeliste"/>
        <w:numPr>
          <w:ilvl w:val="0"/>
          <w:numId w:val="13"/>
        </w:numPr>
        <w:rPr>
          <w:lang w:val="fr-CA"/>
        </w:rPr>
      </w:pPr>
      <w:r w:rsidRPr="00D30266">
        <w:t>Le département de Géomatique et Environnement</w:t>
      </w:r>
      <w:r w:rsidR="00483102">
        <w:t> ;</w:t>
      </w:r>
    </w:p>
    <w:p w14:paraId="226BB249" w14:textId="05F47F84" w:rsidR="00D30266" w:rsidRDefault="00D30266" w:rsidP="00D30266">
      <w:pPr>
        <w:pStyle w:val="Paragraphedeliste"/>
        <w:numPr>
          <w:ilvl w:val="0"/>
          <w:numId w:val="13"/>
        </w:numPr>
      </w:pPr>
      <w:r w:rsidRPr="00D30266">
        <w:t>Le département de Génie Informatique et Statistique</w:t>
      </w:r>
      <w:r w:rsidR="00483102">
        <w:t> ;</w:t>
      </w:r>
    </w:p>
    <w:p w14:paraId="71C71FD9" w14:textId="3603C95C" w:rsidR="00483102" w:rsidRPr="00483102" w:rsidRDefault="00483102" w:rsidP="00483102">
      <w:pPr>
        <w:pStyle w:val="Paragraphedeliste"/>
        <w:numPr>
          <w:ilvl w:val="0"/>
          <w:numId w:val="13"/>
        </w:numPr>
        <w:rPr>
          <w:lang w:val="fr-CA"/>
        </w:rPr>
      </w:pPr>
      <w:r w:rsidRPr="00483102">
        <w:t>Le département des Sciences Géographiques et Aménagement urbain</w:t>
      </w:r>
      <w:r>
        <w:t> ;</w:t>
      </w:r>
    </w:p>
    <w:p w14:paraId="3417F520" w14:textId="1387A1B0" w:rsidR="00483102" w:rsidRPr="00483102" w:rsidRDefault="00483102" w:rsidP="00483102">
      <w:pPr>
        <w:pStyle w:val="Paragraphedeliste"/>
        <w:numPr>
          <w:ilvl w:val="0"/>
          <w:numId w:val="13"/>
        </w:numPr>
        <w:rPr>
          <w:lang w:val="fr-CA"/>
        </w:rPr>
      </w:pPr>
      <w:r w:rsidRPr="00483102">
        <w:t>Le département Eau-Hygiène-Assainissement-Santé Publique</w:t>
      </w:r>
      <w:r>
        <w:t> ;</w:t>
      </w:r>
    </w:p>
    <w:p w14:paraId="7864630A" w14:textId="0046C990" w:rsidR="00D30266" w:rsidRDefault="00483102" w:rsidP="00D30266">
      <w:pPr>
        <w:pStyle w:val="Paragraphedeliste"/>
        <w:numPr>
          <w:ilvl w:val="0"/>
          <w:numId w:val="13"/>
        </w:numPr>
      </w:pPr>
      <w:r w:rsidRPr="00483102">
        <w:t>Le département de l’Expertise Foncière et Immobilière</w:t>
      </w:r>
      <w:r>
        <w:t>.</w:t>
      </w:r>
    </w:p>
    <w:p w14:paraId="68643066" w14:textId="77777777" w:rsidR="00604352" w:rsidRPr="002118AC" w:rsidRDefault="00604352" w:rsidP="00836927">
      <w:r w:rsidRPr="002118AC">
        <w:t>L’organigramme Permet de représenter des informations hiérarchiques ou les rapports dans une organisation.</w:t>
      </w:r>
    </w:p>
    <w:p w14:paraId="6472747A" w14:textId="381BF63C" w:rsidR="00604352" w:rsidRPr="002118AC" w:rsidRDefault="00604352" w:rsidP="00836927">
      <w:r w:rsidRPr="002118AC">
        <w:t>L’organigramme de SEREIN-GE est la suivante :</w:t>
      </w:r>
    </w:p>
    <w:p w14:paraId="00EB7EE7" w14:textId="26A37C28" w:rsidR="002A419A" w:rsidRDefault="00604352" w:rsidP="00377827">
      <w:pPr>
        <w:pStyle w:val="Paragraphedeliste"/>
      </w:pPr>
      <w:commentRangeStart w:id="17"/>
      <w:r w:rsidRPr="002118AC">
        <w:rPr>
          <w:rFonts w:cs="Times New Roman"/>
          <w:noProof/>
          <w:sz w:val="28"/>
          <w:szCs w:val="28"/>
          <w:lang w:val="fr-CA" w:eastAsia="fr-CA"/>
        </w:rPr>
        <w:lastRenderedPageBreak/>
        <w:drawing>
          <wp:inline distT="0" distB="0" distL="0" distR="0" wp14:anchorId="50CA9AB7" wp14:editId="2960C41C">
            <wp:extent cx="5984892" cy="4343400"/>
            <wp:effectExtent l="38100" t="0" r="9207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commentRangeEnd w:id="17"/>
    </w:p>
    <w:p w14:paraId="65700AF4" w14:textId="4C149E1C" w:rsidR="002A419A" w:rsidRPr="00A55C8F" w:rsidRDefault="002A419A" w:rsidP="002A419A">
      <w:pPr>
        <w:pStyle w:val="Lgende"/>
        <w:rPr>
          <w:i w:val="0"/>
          <w:iCs w:val="0"/>
          <w:sz w:val="24"/>
          <w:szCs w:val="24"/>
        </w:rPr>
      </w:pPr>
      <w:r w:rsidRPr="00A55C8F">
        <w:rPr>
          <w:i w:val="0"/>
          <w:iCs w:val="0"/>
          <w:sz w:val="24"/>
          <w:szCs w:val="24"/>
        </w:rPr>
        <w:t xml:space="preserve">Figure </w:t>
      </w:r>
      <w:r w:rsidRPr="00A55C8F">
        <w:rPr>
          <w:i w:val="0"/>
          <w:iCs w:val="0"/>
          <w:sz w:val="24"/>
          <w:szCs w:val="24"/>
        </w:rPr>
        <w:fldChar w:fldCharType="begin"/>
      </w:r>
      <w:r w:rsidRPr="00A55C8F">
        <w:rPr>
          <w:i w:val="0"/>
          <w:iCs w:val="0"/>
          <w:sz w:val="24"/>
          <w:szCs w:val="24"/>
        </w:rPr>
        <w:instrText xml:space="preserve"> SEQ Figure \* ARABIC </w:instrText>
      </w:r>
      <w:r w:rsidRPr="00A55C8F">
        <w:rPr>
          <w:i w:val="0"/>
          <w:iCs w:val="0"/>
          <w:sz w:val="24"/>
          <w:szCs w:val="24"/>
        </w:rPr>
        <w:fldChar w:fldCharType="separate"/>
      </w:r>
      <w:r w:rsidRPr="00A55C8F">
        <w:rPr>
          <w:i w:val="0"/>
          <w:iCs w:val="0"/>
          <w:noProof/>
          <w:sz w:val="24"/>
          <w:szCs w:val="24"/>
        </w:rPr>
        <w:t>1</w:t>
      </w:r>
      <w:r w:rsidRPr="00A55C8F">
        <w:rPr>
          <w:i w:val="0"/>
          <w:iCs w:val="0"/>
          <w:sz w:val="24"/>
          <w:szCs w:val="24"/>
        </w:rPr>
        <w:fldChar w:fldCharType="end"/>
      </w:r>
      <w:r w:rsidRPr="00A55C8F">
        <w:rPr>
          <w:i w:val="0"/>
          <w:iCs w:val="0"/>
          <w:sz w:val="24"/>
          <w:szCs w:val="24"/>
        </w:rPr>
        <w:t xml:space="preserve">: </w:t>
      </w:r>
      <w:r w:rsidRPr="00A55C8F">
        <w:rPr>
          <w:i w:val="0"/>
          <w:iCs w:val="0"/>
          <w:sz w:val="24"/>
          <w:szCs w:val="24"/>
          <w:u w:val="single"/>
        </w:rPr>
        <w:t>Organigramme de SEREIN-GE</w:t>
      </w:r>
    </w:p>
    <w:bookmarkEnd w:id="16"/>
    <w:p w14:paraId="15EB4C02" w14:textId="191E0061" w:rsidR="00604352" w:rsidRPr="00EF713E" w:rsidRDefault="00C53C2D" w:rsidP="00EF713E">
      <w:pPr>
        <w:rPr>
          <w:rFonts w:cs="Times New Roman"/>
          <w:sz w:val="28"/>
          <w:szCs w:val="28"/>
        </w:rPr>
      </w:pPr>
      <w:r>
        <w:rPr>
          <w:rStyle w:val="Marquedecommentaire"/>
        </w:rPr>
        <w:commentReference w:id="17"/>
      </w:r>
    </w:p>
    <w:commentRangeEnd w:id="13"/>
    <w:p w14:paraId="5C75A808" w14:textId="13193E7A" w:rsidR="00604352" w:rsidRDefault="00C53C2D" w:rsidP="001B71AE">
      <w:r>
        <w:rPr>
          <w:rStyle w:val="Marquedecommentaire"/>
        </w:rPr>
        <w:commentReference w:id="13"/>
      </w:r>
    </w:p>
    <w:p w14:paraId="6D509DDD" w14:textId="3F98AF64" w:rsidR="001B71AE" w:rsidDel="00F703BA" w:rsidRDefault="001B71AE" w:rsidP="001B71AE">
      <w:pPr>
        <w:ind w:left="1410"/>
        <w:rPr>
          <w:del w:id="18" w:author="AZIZ MONE" w:date="2022-08-29T12:17:00Z"/>
        </w:rPr>
      </w:pPr>
      <w:commentRangeStart w:id="19"/>
      <w:commentRangeStart w:id="20"/>
      <w:commentRangeStart w:id="21"/>
      <w:del w:id="22" w:author="AZIZ MONE" w:date="2022-08-29T12:17:00Z">
        <w:r w:rsidDel="00F703BA">
          <w:delText>Conclusion</w:delText>
        </w:r>
        <w:commentRangeEnd w:id="19"/>
        <w:r w:rsidR="00C53C2D" w:rsidDel="00F703BA">
          <w:rPr>
            <w:rStyle w:val="Marquedecommentaire"/>
          </w:rPr>
          <w:commentReference w:id="19"/>
        </w:r>
        <w:commentRangeEnd w:id="20"/>
        <w:r w:rsidR="006D485D" w:rsidDel="00F703BA">
          <w:rPr>
            <w:rStyle w:val="Marquedecommentaire"/>
          </w:rPr>
          <w:commentReference w:id="20"/>
        </w:r>
        <w:commentRangeEnd w:id="21"/>
        <w:r w:rsidR="00B00A44" w:rsidDel="00F703BA">
          <w:rPr>
            <w:rStyle w:val="Marquedecommentaire"/>
          </w:rPr>
          <w:commentReference w:id="21"/>
        </w:r>
      </w:del>
    </w:p>
    <w:p w14:paraId="289822EF" w14:textId="42E08B63" w:rsidR="00604352" w:rsidRPr="002118AC" w:rsidRDefault="00604352" w:rsidP="00DC0B86">
      <w:pPr>
        <w:ind w:firstLine="708"/>
      </w:pPr>
      <w:bookmarkStart w:id="23" w:name="_Hlk114148167"/>
      <w:r w:rsidRPr="002118AC">
        <w:t>SEREIN-GE est une entreprise qui est habilité à travailler dans plusieurs domaines donc fait partie les activités topographie. La réalisation de ses activités a nécessité une équipe organisée. Ainsi pour un bon travail dans les activités topographique SEREIN-GE a une direction technique et une équipe de techniciens.</w:t>
      </w:r>
    </w:p>
    <w:bookmarkEnd w:id="23"/>
    <w:p w14:paraId="77A8398B" w14:textId="49F86E99" w:rsidR="001B71AE" w:rsidRDefault="001B71AE"/>
    <w:p w14:paraId="5AB7D266" w14:textId="590F85B2" w:rsidR="00DA4495" w:rsidRDefault="00DA4495"/>
    <w:p w14:paraId="733C077B" w14:textId="34F9F21D" w:rsidR="00DA4495" w:rsidRDefault="00DA4495" w:rsidP="00DA4495">
      <w:r w:rsidRPr="00A63889">
        <w:rPr>
          <w:u w:val="single"/>
        </w:rPr>
        <w:t>Chapitre II :</w:t>
      </w:r>
      <w:r>
        <w:t xml:space="preserve"> </w:t>
      </w:r>
      <w:commentRangeStart w:id="24"/>
      <w:commentRangeStart w:id="25"/>
      <w:r>
        <w:t>Synthèses critique sur</w:t>
      </w:r>
      <w:r w:rsidR="00550EA6">
        <w:t xml:space="preserve"> </w:t>
      </w:r>
      <w:del w:id="26" w:author="AZIZ MONE" w:date="2022-08-29T12:11:00Z">
        <w:r w:rsidR="00550EA6" w:rsidDel="008913CE">
          <w:delText>la gestion et le suivi</w:delText>
        </w:r>
      </w:del>
      <w:del w:id="27" w:author="AZIZ MONE" w:date="2022-08-29T12:12:00Z">
        <w:r w:rsidDel="008913CE">
          <w:delText xml:space="preserve"> </w:delText>
        </w:r>
        <w:r w:rsidR="00B73EA2" w:rsidDel="008913CE">
          <w:delText>des</w:delText>
        </w:r>
      </w:del>
      <w:ins w:id="28" w:author="AZIZ MONE" w:date="2022-08-29T12:12:00Z">
        <w:r w:rsidR="008913CE">
          <w:t>l’organisation des</w:t>
        </w:r>
      </w:ins>
      <w:r>
        <w:t xml:space="preserve"> activités de bornage</w:t>
      </w:r>
      <w:commentRangeEnd w:id="24"/>
      <w:r w:rsidR="00C53C2D">
        <w:rPr>
          <w:rStyle w:val="Marquedecommentaire"/>
        </w:rPr>
        <w:commentReference w:id="24"/>
      </w:r>
      <w:commentRangeEnd w:id="25"/>
      <w:r w:rsidR="00B00A44">
        <w:rPr>
          <w:rStyle w:val="Marquedecommentaire"/>
        </w:rPr>
        <w:commentReference w:id="25"/>
      </w:r>
      <w:ins w:id="29" w:author="AZIZ MONE" w:date="2022-08-29T12:12:00Z">
        <w:r w:rsidR="008913CE">
          <w:t xml:space="preserve"> de SEREIN-GE</w:t>
        </w:r>
      </w:ins>
    </w:p>
    <w:p w14:paraId="4388D40E" w14:textId="773DEA02" w:rsidR="00DA4495" w:rsidRPr="00A63889" w:rsidRDefault="00DA4495" w:rsidP="00DA4495">
      <w:pPr>
        <w:rPr>
          <w:u w:val="single"/>
        </w:rPr>
      </w:pPr>
      <w:r>
        <w:tab/>
      </w:r>
      <w:r>
        <w:tab/>
      </w:r>
      <w:r w:rsidRPr="00A63889">
        <w:rPr>
          <w:u w:val="single"/>
        </w:rPr>
        <w:t>Introduction</w:t>
      </w:r>
    </w:p>
    <w:p w14:paraId="1AA4205C" w14:textId="2C8FF3EF" w:rsidR="00A63889" w:rsidRDefault="00EE4461" w:rsidP="00DA4495">
      <w:bookmarkStart w:id="30" w:name="_Hlk114148197"/>
      <w:commentRangeStart w:id="31"/>
      <w:r>
        <w:t>Dans l’optique</w:t>
      </w:r>
      <w:r w:rsidR="00E35E20">
        <w:t xml:space="preserve"> de</w:t>
      </w:r>
      <w:r>
        <w:t xml:space="preserve"> mieux comprendre l</w:t>
      </w:r>
      <w:r w:rsidR="003A2818">
        <w:t xml:space="preserve">a gestion et </w:t>
      </w:r>
      <w:r w:rsidR="0030154C">
        <w:t>le suivi</w:t>
      </w:r>
      <w:r w:rsidR="00E015CD">
        <w:t xml:space="preserve"> des activités de bornage</w:t>
      </w:r>
      <w:r>
        <w:t xml:space="preserve"> nous allons</w:t>
      </w:r>
      <w:r w:rsidR="00A63889">
        <w:t> </w:t>
      </w:r>
      <w:r w:rsidR="00E35E20">
        <w:t xml:space="preserve">travailler comme </w:t>
      </w:r>
      <w:r w:rsidR="00B73EA2">
        <w:t>suit :</w:t>
      </w:r>
      <w:r w:rsidR="00A63889">
        <w:t xml:space="preserve"> </w:t>
      </w:r>
      <w:r>
        <w:t xml:space="preserve"> </w:t>
      </w:r>
      <w:commentRangeEnd w:id="31"/>
      <w:r w:rsidR="00C53C2D">
        <w:rPr>
          <w:rStyle w:val="Marquedecommentaire"/>
        </w:rPr>
        <w:commentReference w:id="31"/>
      </w:r>
    </w:p>
    <w:p w14:paraId="5580AD09" w14:textId="77777777" w:rsidR="00A63889" w:rsidRDefault="00A63889" w:rsidP="00A63889">
      <w:pPr>
        <w:pStyle w:val="Paragraphedeliste"/>
        <w:numPr>
          <w:ilvl w:val="0"/>
          <w:numId w:val="29"/>
        </w:numPr>
      </w:pPr>
      <w:r>
        <w:lastRenderedPageBreak/>
        <w:t xml:space="preserve">D’abord </w:t>
      </w:r>
      <w:r w:rsidR="00EE4461">
        <w:t>évoquer dans cette partie tout ce que nous connaissons sur la réalisation des dossiers des bornage</w:t>
      </w:r>
      <w:r>
        <w:t> ;</w:t>
      </w:r>
    </w:p>
    <w:p w14:paraId="27BB697D" w14:textId="2E7E6A45" w:rsidR="00A63889" w:rsidRDefault="00A63889" w:rsidP="00A63889">
      <w:pPr>
        <w:pStyle w:val="Paragraphedeliste"/>
        <w:numPr>
          <w:ilvl w:val="0"/>
          <w:numId w:val="29"/>
        </w:numPr>
      </w:pPr>
      <w:r>
        <w:t>Ensuit,</w:t>
      </w:r>
      <w:r w:rsidR="00EE4461">
        <w:t xml:space="preserve"> </w:t>
      </w:r>
      <w:r>
        <w:t xml:space="preserve">levée </w:t>
      </w:r>
      <w:r w:rsidR="00265E16">
        <w:t>la problématique</w:t>
      </w:r>
      <w:r>
        <w:t xml:space="preserve"> autour du sujet ;</w:t>
      </w:r>
    </w:p>
    <w:p w14:paraId="1D47596C" w14:textId="71D23154" w:rsidR="00EE4461" w:rsidRDefault="00A63889" w:rsidP="00A63889">
      <w:pPr>
        <w:pStyle w:val="Paragraphedeliste"/>
        <w:numPr>
          <w:ilvl w:val="0"/>
          <w:numId w:val="29"/>
        </w:numPr>
      </w:pPr>
      <w:r>
        <w:t xml:space="preserve">Enfin, nous proposerons notre solution. </w:t>
      </w:r>
    </w:p>
    <w:bookmarkEnd w:id="30"/>
    <w:p w14:paraId="6E089634" w14:textId="2B2B0743" w:rsidR="007A1B8A" w:rsidRDefault="007A1B8A" w:rsidP="00DA4495"/>
    <w:p w14:paraId="0A76550B" w14:textId="14BFC8F5" w:rsidR="00E97D5E" w:rsidRPr="00A63889" w:rsidRDefault="00774A9D" w:rsidP="00E97D5E">
      <w:pPr>
        <w:pStyle w:val="Paragraphedeliste"/>
        <w:numPr>
          <w:ilvl w:val="0"/>
          <w:numId w:val="30"/>
        </w:numPr>
        <w:jc w:val="left"/>
        <w:rPr>
          <w:u w:val="single"/>
        </w:rPr>
      </w:pPr>
      <w:r>
        <w:rPr>
          <w:u w:val="single"/>
        </w:rPr>
        <w:t>Organisation de l</w:t>
      </w:r>
      <w:r w:rsidR="00E97D5E" w:rsidRPr="00A63889">
        <w:rPr>
          <w:u w:val="single"/>
        </w:rPr>
        <w:t>’activité de bornage a SERIEN-GE</w:t>
      </w:r>
    </w:p>
    <w:p w14:paraId="1CD0393E" w14:textId="14B3B532" w:rsidR="00ED13E8" w:rsidRPr="00A63889" w:rsidRDefault="00ED13E8" w:rsidP="00DC0B86">
      <w:pPr>
        <w:pStyle w:val="Paragraphedeliste"/>
        <w:numPr>
          <w:ilvl w:val="0"/>
          <w:numId w:val="36"/>
        </w:numPr>
      </w:pPr>
      <w:r w:rsidRPr="00A63889">
        <w:t xml:space="preserve">Organisation </w:t>
      </w:r>
    </w:p>
    <w:p w14:paraId="60B79A08" w14:textId="1530828D" w:rsidR="00ED13E8" w:rsidRDefault="00236A9B" w:rsidP="00DC0B86">
      <w:pPr>
        <w:ind w:firstLine="360"/>
      </w:pPr>
      <w:r>
        <w:t xml:space="preserve">La </w:t>
      </w:r>
      <w:r w:rsidR="00ED13E8" w:rsidRPr="002118AC">
        <w:t xml:space="preserve">réalisation d’une activité </w:t>
      </w:r>
      <w:r>
        <w:t>de bornage</w:t>
      </w:r>
      <w:r w:rsidR="00ED13E8" w:rsidRPr="002118AC">
        <w:t xml:space="preserve"> est</w:t>
      </w:r>
      <w:r>
        <w:t xml:space="preserve"> assurée par</w:t>
      </w:r>
      <w:r w:rsidR="00ED13E8" w:rsidRPr="002118AC">
        <w:t xml:space="preserve"> le département de sciences géographiques</w:t>
      </w:r>
      <w:r w:rsidR="00ED13E8">
        <w:t xml:space="preserve"> et </w:t>
      </w:r>
      <w:r w:rsidR="00ED13E8" w:rsidRPr="002118AC">
        <w:t>foncier.</w:t>
      </w:r>
      <w:r>
        <w:t xml:space="preserve"> En outre</w:t>
      </w:r>
      <w:r w:rsidR="00ED13E8" w:rsidRPr="002118AC">
        <w:t xml:space="preserve"> </w:t>
      </w:r>
      <w:r>
        <w:t>l</w:t>
      </w:r>
      <w:r w:rsidR="00ED13E8" w:rsidRPr="002118AC">
        <w:t>es différents dossiers passent par la direction gérance et le secrétariat.</w:t>
      </w:r>
      <w:r w:rsidR="00ED13E8" w:rsidRPr="00ED13E8">
        <w:t xml:space="preserve"> </w:t>
      </w:r>
      <w:r w:rsidR="00ED13E8" w:rsidRPr="002118AC">
        <w:t>Le département est composé de directeur technique</w:t>
      </w:r>
      <w:r>
        <w:t>,</w:t>
      </w:r>
      <w:r w:rsidR="00ED13E8" w:rsidRPr="002118AC">
        <w:t xml:space="preserve"> des techniciens</w:t>
      </w:r>
      <w:r w:rsidR="00ED13E8">
        <w:t xml:space="preserve"> géomètre</w:t>
      </w:r>
      <w:r>
        <w:t xml:space="preserve"> et des aides topographe</w:t>
      </w:r>
      <w:r w:rsidR="00ED13E8" w:rsidRPr="002118AC">
        <w:t>. Le directeur technique est charge principalement de gérer</w:t>
      </w:r>
      <w:r w:rsidR="00ED13E8">
        <w:t xml:space="preserve"> et s’assurer la qualité du travail effectué</w:t>
      </w:r>
      <w:r w:rsidR="00ED13E8" w:rsidRPr="002118AC">
        <w:t>.</w:t>
      </w:r>
      <w:r w:rsidR="00ED13E8">
        <w:t xml:space="preserve"> Les techniciens sont </w:t>
      </w:r>
      <w:r w:rsidR="0050700A">
        <w:t>chargés</w:t>
      </w:r>
      <w:r w:rsidR="00ED13E8">
        <w:t xml:space="preserve"> de la réalisation des activités de bornage. </w:t>
      </w:r>
      <w:r>
        <w:t>L</w:t>
      </w:r>
      <w:r w:rsidR="00ED13E8">
        <w:t>es aides topographes aide les techniciens sur le terrain.</w:t>
      </w:r>
    </w:p>
    <w:p w14:paraId="341DA12F" w14:textId="6FBD45AA" w:rsidR="0050700A" w:rsidRDefault="0050700A" w:rsidP="00DC0B86">
      <w:pPr>
        <w:rPr>
          <w:rFonts w:cs="Times New Roman"/>
          <w:sz w:val="28"/>
          <w:szCs w:val="28"/>
        </w:rPr>
      </w:pPr>
    </w:p>
    <w:p w14:paraId="4B26706F" w14:textId="02AA9F2D" w:rsidR="0050700A" w:rsidRPr="00DC0B86" w:rsidRDefault="0050700A" w:rsidP="00DC0B86">
      <w:pPr>
        <w:pStyle w:val="Paragraphedeliste"/>
        <w:numPr>
          <w:ilvl w:val="0"/>
          <w:numId w:val="36"/>
        </w:numPr>
        <w:jc w:val="center"/>
        <w:rPr>
          <w:u w:val="single"/>
        </w:rPr>
      </w:pPr>
      <w:r w:rsidRPr="00DC0B86">
        <w:rPr>
          <w:u w:val="single"/>
        </w:rPr>
        <w:t>L’utilisation mat</w:t>
      </w:r>
      <w:r w:rsidR="00222469" w:rsidRPr="00DC0B86">
        <w:rPr>
          <w:u w:val="single"/>
        </w:rPr>
        <w:t>é</w:t>
      </w:r>
      <w:r w:rsidRPr="00DC0B86">
        <w:rPr>
          <w:u w:val="single"/>
        </w:rPr>
        <w:t>riel et logiciel</w:t>
      </w:r>
    </w:p>
    <w:p w14:paraId="199E5228" w14:textId="3465527A" w:rsidR="000B3B1F" w:rsidRDefault="000B3B1F" w:rsidP="00DC0B86">
      <w:r w:rsidRPr="000B3B1F">
        <w:t xml:space="preserve">Pour le bon déroulement des activités </w:t>
      </w:r>
      <w:r>
        <w:t>de bornages</w:t>
      </w:r>
      <w:r w:rsidRPr="000B3B1F">
        <w:t xml:space="preserve"> différent sort de matériels</w:t>
      </w:r>
      <w:r>
        <w:t xml:space="preserve"> sont utilisé</w:t>
      </w:r>
      <w:ins w:id="32" w:author="AZIZ MONE" w:date="2022-09-07T16:51:00Z">
        <w:r w:rsidR="001116A3">
          <w:t>s</w:t>
        </w:r>
      </w:ins>
      <w:r>
        <w:t> :</w:t>
      </w:r>
    </w:p>
    <w:p w14:paraId="4B87D4F9" w14:textId="018A7FA1" w:rsidR="000B3B1F" w:rsidRDefault="00222469" w:rsidP="00DC0B86">
      <w:pPr>
        <w:pStyle w:val="Paragraphedeliste"/>
        <w:numPr>
          <w:ilvl w:val="0"/>
          <w:numId w:val="37"/>
        </w:numPr>
      </w:pPr>
      <w:r>
        <w:t>Des matériels topographiques</w:t>
      </w:r>
      <w:r w:rsidR="000B3B1F">
        <w:t xml:space="preserve"> : </w:t>
      </w:r>
      <w:r w:rsidR="000B3B1F" w:rsidRPr="000B3B1F">
        <w:t xml:space="preserve">ils sont utilisés pour la récolte et traitement des données. Nous pouvons trouver </w:t>
      </w:r>
      <w:r w:rsidRPr="000B3B1F">
        <w:t>des appareils suivants</w:t>
      </w:r>
      <w:r w:rsidR="000B3B1F" w:rsidRPr="000B3B1F">
        <w:t xml:space="preserve"> : </w:t>
      </w:r>
      <w:r w:rsidR="00236A9B">
        <w:t>le r</w:t>
      </w:r>
      <w:r w:rsidR="000B3B1F" w:rsidRPr="000B3B1F">
        <w:t>écepteur GNS,</w:t>
      </w:r>
      <w:r>
        <w:t xml:space="preserve"> </w:t>
      </w:r>
      <w:r w:rsidR="00236A9B">
        <w:t xml:space="preserve">la </w:t>
      </w:r>
      <w:r w:rsidRPr="000B3B1F">
        <w:t>station totale</w:t>
      </w:r>
      <w:r w:rsidR="000B3B1F" w:rsidRPr="000B3B1F">
        <w:t xml:space="preserve">, les drones, </w:t>
      </w:r>
      <w:r w:rsidR="00236A9B">
        <w:t xml:space="preserve">le </w:t>
      </w:r>
      <w:r w:rsidR="000B3B1F" w:rsidRPr="000B3B1F">
        <w:t xml:space="preserve">GPS de navigation, </w:t>
      </w:r>
      <w:commentRangeStart w:id="33"/>
      <w:commentRangeStart w:id="34"/>
      <w:commentRangeStart w:id="35"/>
      <w:commentRangeStart w:id="36"/>
      <w:r w:rsidR="00236A9B">
        <w:t xml:space="preserve">le </w:t>
      </w:r>
      <w:r w:rsidR="000B3B1F" w:rsidRPr="000B3B1F">
        <w:t>scanneur</w:t>
      </w:r>
      <w:commentRangeEnd w:id="33"/>
      <w:r w:rsidR="00774A9D">
        <w:rPr>
          <w:rStyle w:val="Marquedecommentaire"/>
        </w:rPr>
        <w:commentReference w:id="33"/>
      </w:r>
      <w:commentRangeEnd w:id="34"/>
      <w:r w:rsidR="00A034AE">
        <w:rPr>
          <w:rStyle w:val="Marquedecommentaire"/>
        </w:rPr>
        <w:commentReference w:id="34"/>
      </w:r>
      <w:commentRangeEnd w:id="35"/>
      <w:r w:rsidR="00B00A44">
        <w:rPr>
          <w:rStyle w:val="Marquedecommentaire"/>
        </w:rPr>
        <w:commentReference w:id="35"/>
      </w:r>
      <w:commentRangeEnd w:id="36"/>
      <w:r w:rsidR="00F57C29">
        <w:rPr>
          <w:rStyle w:val="Marquedecommentaire"/>
        </w:rPr>
        <w:commentReference w:id="36"/>
      </w:r>
      <w:ins w:id="37" w:author="AZIZ MONE" w:date="2022-08-19T12:35:00Z">
        <w:r w:rsidR="00D60DF1">
          <w:t xml:space="preserve"> </w:t>
        </w:r>
      </w:ins>
      <w:r w:rsidR="000B3B1F" w:rsidRPr="000B3B1F">
        <w:t>,</w:t>
      </w:r>
      <w:r>
        <w:t xml:space="preserve"> etc.</w:t>
      </w:r>
    </w:p>
    <w:p w14:paraId="6344F9BE" w14:textId="000F46A6" w:rsidR="00DC0B86" w:rsidRPr="00222469" w:rsidRDefault="000B3B1F" w:rsidP="00DC0B86">
      <w:pPr>
        <w:pStyle w:val="Paragraphedeliste"/>
        <w:numPr>
          <w:ilvl w:val="0"/>
          <w:numId w:val="37"/>
        </w:numPr>
      </w:pPr>
      <w:r w:rsidRPr="00222469">
        <w:t xml:space="preserve">Des matériels </w:t>
      </w:r>
      <w:r w:rsidR="00222469" w:rsidRPr="00222469">
        <w:t>informatiques</w:t>
      </w:r>
      <w:r w:rsidRPr="00222469">
        <w:t xml:space="preserve"> comme :</w:t>
      </w:r>
      <w:r w:rsidR="00222469" w:rsidRPr="00222469">
        <w:t xml:space="preserve"> </w:t>
      </w:r>
      <w:r w:rsidR="00222469">
        <w:t>l</w:t>
      </w:r>
      <w:r w:rsidR="00222469" w:rsidRPr="00222469">
        <w:t xml:space="preserve">es téléphones sont disponibles pour la communication interne entre les </w:t>
      </w:r>
      <w:r w:rsidR="00236A9B">
        <w:t>agents</w:t>
      </w:r>
      <w:r w:rsidR="00222469" w:rsidRPr="00222469">
        <w:t>. Des ordinateurs pour la lecture et le traitement des données. Aussi nous avons un</w:t>
      </w:r>
      <w:r w:rsidR="00222469">
        <w:t>e machine</w:t>
      </w:r>
      <w:r w:rsidR="00222469" w:rsidRPr="00222469">
        <w:t xml:space="preserve"> serveur </w:t>
      </w:r>
      <w:r w:rsidR="00222469">
        <w:t xml:space="preserve">utilisé pour le stockage et </w:t>
      </w:r>
      <w:r w:rsidR="00222469" w:rsidRPr="00222469">
        <w:t xml:space="preserve">bon partage de donnés entre les </w:t>
      </w:r>
      <w:r w:rsidR="00247079">
        <w:t>agents</w:t>
      </w:r>
      <w:r w:rsidR="00222469" w:rsidRPr="00222469">
        <w:t>.</w:t>
      </w:r>
    </w:p>
    <w:p w14:paraId="2E59D465" w14:textId="653C22A5" w:rsidR="000B3B1F" w:rsidRPr="00DC0B86" w:rsidRDefault="00F56032" w:rsidP="00DC0B86">
      <w:pPr>
        <w:pStyle w:val="Paragraphedeliste"/>
        <w:numPr>
          <w:ilvl w:val="0"/>
          <w:numId w:val="36"/>
        </w:numPr>
        <w:jc w:val="center"/>
        <w:rPr>
          <w:u w:val="single"/>
        </w:rPr>
      </w:pPr>
      <w:r w:rsidRPr="00DC0B86">
        <w:rPr>
          <w:u w:val="single"/>
        </w:rPr>
        <w:t>Logiciel et fichier utiliser</w:t>
      </w:r>
    </w:p>
    <w:p w14:paraId="76659396" w14:textId="1D928E7B" w:rsidR="00F56032" w:rsidRDefault="00F56032" w:rsidP="00DC0B86">
      <w:pPr>
        <w:ind w:firstLine="360"/>
      </w:pPr>
      <w:r w:rsidRPr="00F56032">
        <w:t xml:space="preserve">Pour le traitement des fichiers texte le logiciel Microsoft office est utilisé. Il utilise les logiciels comme </w:t>
      </w:r>
      <w:proofErr w:type="spellStart"/>
      <w:r w:rsidRPr="00F56032">
        <w:t>Autocad</w:t>
      </w:r>
      <w:proofErr w:type="spellEnd"/>
      <w:r w:rsidRPr="00F56032">
        <w:t>-Covadis pour les simulations et des dessins techniques indispensables à la réalisation d</w:t>
      </w:r>
      <w:r>
        <w:t>es</w:t>
      </w:r>
      <w:r w:rsidRPr="00F56032">
        <w:t xml:space="preserve"> activité</w:t>
      </w:r>
      <w:r>
        <w:t>s</w:t>
      </w:r>
      <w:r w:rsidRPr="00F56032">
        <w:t>. Dans le but d’un partage convivial, il utilise un</w:t>
      </w:r>
      <w:r w:rsidR="00247079">
        <w:t xml:space="preserve"> logiciel</w:t>
      </w:r>
      <w:r w:rsidRPr="00F56032">
        <w:t xml:space="preserve"> serveur. Un logiciel de chat est utilisé pour la communication entre les agents et un email de service est attribué à chacun.</w:t>
      </w:r>
    </w:p>
    <w:p w14:paraId="1D00B161" w14:textId="76520180" w:rsidR="00F56032" w:rsidRPr="00F56032" w:rsidRDefault="00F56032" w:rsidP="00DC0B86">
      <w:pPr>
        <w:ind w:firstLine="360"/>
      </w:pPr>
      <w:r w:rsidRPr="002118AC">
        <w:t>Dans l’effort d’une bonne gestion et de déroulement d</w:t>
      </w:r>
      <w:r>
        <w:t xml:space="preserve">es </w:t>
      </w:r>
      <w:r w:rsidRPr="002118AC">
        <w:t>activité</w:t>
      </w:r>
      <w:r>
        <w:t>s</w:t>
      </w:r>
      <w:r w:rsidRPr="002118AC">
        <w:t xml:space="preserve"> </w:t>
      </w:r>
      <w:r>
        <w:t>de bornages</w:t>
      </w:r>
      <w:r w:rsidRPr="002118AC">
        <w:t xml:space="preserve"> des </w:t>
      </w:r>
      <w:r>
        <w:t xml:space="preserve">fichiers </w:t>
      </w:r>
      <w:r w:rsidR="00E023BB">
        <w:t xml:space="preserve">son </w:t>
      </w:r>
      <w:r w:rsidR="00247079">
        <w:t>générer.</w:t>
      </w:r>
      <w:r w:rsidR="00E023BB">
        <w:t xml:space="preserve"> Ces fichiers</w:t>
      </w:r>
      <w:r w:rsidRPr="002118AC">
        <w:t xml:space="preserve"> peuvent être de type</w:t>
      </w:r>
      <w:r w:rsidR="00E023BB">
        <w:t xml:space="preserve"> </w:t>
      </w:r>
      <w:r w:rsidRPr="002118AC">
        <w:t xml:space="preserve">texte </w:t>
      </w:r>
      <w:r w:rsidR="00247079">
        <w:t xml:space="preserve">et </w:t>
      </w:r>
      <w:r w:rsidRPr="002118AC">
        <w:t xml:space="preserve">image. Nous rencontrons des fichiers de format PDF, </w:t>
      </w:r>
      <w:proofErr w:type="spellStart"/>
      <w:r>
        <w:t>dwg</w:t>
      </w:r>
      <w:proofErr w:type="spellEnd"/>
      <w:r>
        <w:t xml:space="preserve">, </w:t>
      </w:r>
      <w:r w:rsidRPr="002118AC">
        <w:t>ou</w:t>
      </w:r>
      <w:r>
        <w:t xml:space="preserve"> </w:t>
      </w:r>
      <w:proofErr w:type="spellStart"/>
      <w:r>
        <w:t>dxf</w:t>
      </w:r>
      <w:proofErr w:type="spellEnd"/>
      <w:r>
        <w:t xml:space="preserve"> et</w:t>
      </w:r>
      <w:r w:rsidRPr="002118AC">
        <w:t xml:space="preserve"> des extensions de Microsoft office qui sont tous utilisé pour le traitement de texte.</w:t>
      </w:r>
    </w:p>
    <w:p w14:paraId="65FE726A" w14:textId="77777777" w:rsidR="00F56032" w:rsidRPr="00F56032" w:rsidRDefault="00F56032" w:rsidP="00F56032">
      <w:pPr>
        <w:rPr>
          <w:rFonts w:cs="Times New Roman"/>
          <w:sz w:val="28"/>
          <w:szCs w:val="28"/>
        </w:rPr>
      </w:pPr>
    </w:p>
    <w:p w14:paraId="4E19C093" w14:textId="378384BB" w:rsidR="0050700A" w:rsidRDefault="0050700A" w:rsidP="0050700A">
      <w:pPr>
        <w:jc w:val="left"/>
      </w:pPr>
    </w:p>
    <w:p w14:paraId="558B6D10" w14:textId="7D357566" w:rsidR="00E97D5E" w:rsidRPr="00A63889" w:rsidRDefault="00E97D5E" w:rsidP="00E97D5E">
      <w:pPr>
        <w:pStyle w:val="Paragraphedeliste"/>
        <w:numPr>
          <w:ilvl w:val="0"/>
          <w:numId w:val="30"/>
        </w:numPr>
        <w:jc w:val="left"/>
        <w:rPr>
          <w:u w:val="single"/>
        </w:rPr>
      </w:pPr>
      <w:r w:rsidRPr="00A63889">
        <w:rPr>
          <w:u w:val="single"/>
        </w:rPr>
        <w:t>La problématique et problème</w:t>
      </w:r>
    </w:p>
    <w:p w14:paraId="4B0B24CE" w14:textId="472CE35B" w:rsidR="003063FA" w:rsidRDefault="003063FA" w:rsidP="00E97D5E">
      <w:pPr>
        <w:jc w:val="left"/>
      </w:pPr>
      <w:r>
        <w:rPr>
          <w:rFonts w:cs="Times New Roman"/>
          <w:color w:val="000000" w:themeColor="text1"/>
          <w:szCs w:val="24"/>
        </w:rPr>
        <w:lastRenderedPageBreak/>
        <w:t>L</w:t>
      </w:r>
      <w:r w:rsidRPr="00F73AE1">
        <w:rPr>
          <w:rFonts w:cs="Times New Roman"/>
          <w:color w:val="000000" w:themeColor="text1"/>
          <w:szCs w:val="24"/>
        </w:rPr>
        <w:t xml:space="preserve">es logiciels bureautiques utilisés, bien que puissants se révèlent inefficaces </w:t>
      </w:r>
      <w:r w:rsidR="00C7777E">
        <w:rPr>
          <w:rFonts w:cs="Times New Roman"/>
          <w:color w:val="000000" w:themeColor="text1"/>
          <w:szCs w:val="24"/>
        </w:rPr>
        <w:t>pour</w:t>
      </w:r>
      <w:r w:rsidRPr="00F73AE1">
        <w:rPr>
          <w:rFonts w:cs="Times New Roman"/>
          <w:color w:val="000000" w:themeColor="text1"/>
          <w:szCs w:val="24"/>
        </w:rPr>
        <w:t xml:space="preserve"> la </w:t>
      </w:r>
      <w:commentRangeStart w:id="38"/>
      <w:r w:rsidRPr="00F73AE1">
        <w:rPr>
          <w:rFonts w:cs="Times New Roman"/>
          <w:color w:val="000000" w:themeColor="text1"/>
          <w:szCs w:val="24"/>
        </w:rPr>
        <w:t>gestion appropriée</w:t>
      </w:r>
      <w:r w:rsidR="006957E0">
        <w:rPr>
          <w:rFonts w:cs="Times New Roman"/>
          <w:color w:val="000000" w:themeColor="text1"/>
          <w:szCs w:val="24"/>
        </w:rPr>
        <w:t xml:space="preserve"> des activités de bornage et surtout leur suivi</w:t>
      </w:r>
      <w:r w:rsidRPr="00F73AE1">
        <w:rPr>
          <w:rFonts w:cs="Times New Roman"/>
          <w:color w:val="000000" w:themeColor="text1"/>
          <w:szCs w:val="24"/>
        </w:rPr>
        <w:t xml:space="preserve"> </w:t>
      </w:r>
      <w:commentRangeEnd w:id="38"/>
      <w:r w:rsidR="00C7777E">
        <w:rPr>
          <w:rStyle w:val="Marquedecommentaire"/>
        </w:rPr>
        <w:commentReference w:id="38"/>
      </w:r>
      <w:r w:rsidRPr="00F73AE1">
        <w:rPr>
          <w:rFonts w:cs="Times New Roman"/>
          <w:color w:val="000000" w:themeColor="text1"/>
          <w:szCs w:val="24"/>
        </w:rPr>
        <w:t>car ne satisfaisant pas</w:t>
      </w:r>
      <w:r w:rsidR="00E849DE">
        <w:rPr>
          <w:rFonts w:cs="Times New Roman"/>
          <w:color w:val="000000" w:themeColor="text1"/>
          <w:szCs w:val="24"/>
        </w:rPr>
        <w:t xml:space="preserve"> </w:t>
      </w:r>
      <w:r w:rsidRPr="00F73AE1">
        <w:rPr>
          <w:rFonts w:cs="Times New Roman"/>
          <w:color w:val="000000" w:themeColor="text1"/>
          <w:szCs w:val="24"/>
        </w:rPr>
        <w:t>certains besoins capitaux</w:t>
      </w:r>
      <w:r>
        <w:rPr>
          <w:rFonts w:cs="Times New Roman"/>
          <w:color w:val="000000" w:themeColor="text1"/>
          <w:szCs w:val="24"/>
        </w:rPr>
        <w:t xml:space="preserve">. </w:t>
      </w:r>
      <w:commentRangeStart w:id="39"/>
      <w:r>
        <w:rPr>
          <w:rFonts w:cs="Times New Roman"/>
          <w:color w:val="000000" w:themeColor="text1"/>
          <w:szCs w:val="24"/>
        </w:rPr>
        <w:t>Ainsi l</w:t>
      </w:r>
      <w:r w:rsidR="004C037B">
        <w:rPr>
          <w:rFonts w:cs="Times New Roman"/>
          <w:color w:val="000000" w:themeColor="text1"/>
          <w:szCs w:val="24"/>
        </w:rPr>
        <w:t>e</w:t>
      </w:r>
      <w:r>
        <w:rPr>
          <w:rFonts w:cs="Times New Roman"/>
          <w:color w:val="000000" w:themeColor="text1"/>
          <w:szCs w:val="24"/>
        </w:rPr>
        <w:t xml:space="preserve"> suivi et la gestion des activités de bornages rencontre</w:t>
      </w:r>
      <w:r w:rsidR="004C037B">
        <w:rPr>
          <w:rFonts w:cs="Times New Roman"/>
          <w:color w:val="000000" w:themeColor="text1"/>
          <w:szCs w:val="24"/>
        </w:rPr>
        <w:t>nt</w:t>
      </w:r>
      <w:r>
        <w:rPr>
          <w:rFonts w:cs="Times New Roman"/>
          <w:color w:val="000000" w:themeColor="text1"/>
          <w:szCs w:val="24"/>
        </w:rPr>
        <w:t xml:space="preserve"> les difficultés </w:t>
      </w:r>
      <w:r w:rsidR="00C7777E">
        <w:rPr>
          <w:rFonts w:cs="Times New Roman"/>
          <w:color w:val="000000" w:themeColor="text1"/>
          <w:szCs w:val="24"/>
        </w:rPr>
        <w:t>tel que </w:t>
      </w:r>
      <w:r>
        <w:rPr>
          <w:rFonts w:cs="Times New Roman"/>
          <w:color w:val="000000" w:themeColor="text1"/>
          <w:szCs w:val="24"/>
        </w:rPr>
        <w:t>:</w:t>
      </w:r>
      <w:commentRangeEnd w:id="39"/>
      <w:r w:rsidR="004C037B">
        <w:rPr>
          <w:rStyle w:val="Marquedecommentaire"/>
        </w:rPr>
        <w:commentReference w:id="39"/>
      </w:r>
    </w:p>
    <w:p w14:paraId="39011409" w14:textId="675C1720" w:rsidR="00302B1E" w:rsidRPr="00F73AE1" w:rsidRDefault="00EC520A" w:rsidP="00302B1E">
      <w:pPr>
        <w:pStyle w:val="Paragraphedeliste"/>
        <w:numPr>
          <w:ilvl w:val="0"/>
          <w:numId w:val="31"/>
        </w:numPr>
        <w:spacing w:line="360" w:lineRule="auto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D</w:t>
      </w:r>
      <w:r w:rsidR="004727F8">
        <w:rPr>
          <w:rFonts w:cs="Times New Roman"/>
          <w:color w:val="000000" w:themeColor="text1"/>
          <w:szCs w:val="24"/>
        </w:rPr>
        <w:t>isposer</w:t>
      </w:r>
      <w:ins w:id="40" w:author="Landry Aubin kientga" w:date="2022-08-29T10:25:00Z">
        <w:r w:rsidR="00B00A44">
          <w:rPr>
            <w:rFonts w:cs="Times New Roman"/>
            <w:color w:val="000000" w:themeColor="text1"/>
            <w:szCs w:val="24"/>
          </w:rPr>
          <w:t xml:space="preserve"> de</w:t>
        </w:r>
      </w:ins>
      <w:commentRangeStart w:id="41"/>
      <w:r w:rsidR="00302B1E" w:rsidRPr="00F73AE1">
        <w:rPr>
          <w:rFonts w:cs="Times New Roman"/>
          <w:color w:val="000000" w:themeColor="text1"/>
          <w:szCs w:val="24"/>
        </w:rPr>
        <w:t xml:space="preserve"> l’état global de tout le suivi et évaluation </w:t>
      </w:r>
      <w:commentRangeEnd w:id="41"/>
      <w:r w:rsidR="004C037B">
        <w:rPr>
          <w:rStyle w:val="Marquedecommentaire"/>
        </w:rPr>
        <w:commentReference w:id="41"/>
      </w:r>
      <w:r w:rsidR="00302B1E" w:rsidRPr="00F73AE1">
        <w:rPr>
          <w:rFonts w:cs="Times New Roman"/>
          <w:color w:val="000000" w:themeColor="text1"/>
          <w:szCs w:val="24"/>
        </w:rPr>
        <w:t xml:space="preserve">à une date donnée et avec les informations </w:t>
      </w:r>
      <w:r w:rsidR="00BF7BD1" w:rsidRPr="00F73AE1">
        <w:rPr>
          <w:rFonts w:cs="Times New Roman"/>
          <w:color w:val="000000" w:themeColor="text1"/>
          <w:szCs w:val="24"/>
        </w:rPr>
        <w:t>statistiques ;</w:t>
      </w:r>
    </w:p>
    <w:p w14:paraId="796A699E" w14:textId="09B57CC8" w:rsidR="00302B1E" w:rsidRPr="00F73AE1" w:rsidRDefault="00302B1E" w:rsidP="00302B1E">
      <w:pPr>
        <w:pStyle w:val="Paragraphedeliste"/>
        <w:numPr>
          <w:ilvl w:val="0"/>
          <w:numId w:val="31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F73AE1">
        <w:rPr>
          <w:rFonts w:cs="Times New Roman"/>
          <w:color w:val="000000" w:themeColor="text1"/>
          <w:szCs w:val="24"/>
        </w:rPr>
        <w:t xml:space="preserve"> </w:t>
      </w:r>
      <w:r w:rsidR="004C037B">
        <w:rPr>
          <w:rFonts w:cs="Times New Roman"/>
          <w:color w:val="000000" w:themeColor="text1"/>
          <w:szCs w:val="24"/>
        </w:rPr>
        <w:t>C</w:t>
      </w:r>
      <w:r w:rsidRPr="00F73AE1">
        <w:rPr>
          <w:rFonts w:cs="Times New Roman"/>
          <w:color w:val="000000" w:themeColor="text1"/>
          <w:szCs w:val="24"/>
        </w:rPr>
        <w:t xml:space="preserve">ontrôler et de sécuriser les accès à ces registres et les </w:t>
      </w:r>
      <w:r w:rsidR="00BF7BD1" w:rsidRPr="00F73AE1">
        <w:rPr>
          <w:rFonts w:cs="Times New Roman"/>
          <w:color w:val="000000" w:themeColor="text1"/>
          <w:szCs w:val="24"/>
        </w:rPr>
        <w:t>fichiers ;</w:t>
      </w:r>
    </w:p>
    <w:p w14:paraId="178E20BA" w14:textId="23AE72B7" w:rsidR="00302B1E" w:rsidRDefault="00302B1E" w:rsidP="00302B1E">
      <w:pPr>
        <w:pStyle w:val="Paragraphedeliste"/>
        <w:numPr>
          <w:ilvl w:val="0"/>
          <w:numId w:val="31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F73AE1">
        <w:rPr>
          <w:rFonts w:cs="Times New Roman"/>
          <w:color w:val="000000" w:themeColor="text1"/>
          <w:szCs w:val="24"/>
        </w:rPr>
        <w:t xml:space="preserve"> </w:t>
      </w:r>
      <w:r w:rsidR="004C037B" w:rsidRPr="00F73AE1">
        <w:rPr>
          <w:rFonts w:cs="Times New Roman"/>
          <w:color w:val="000000" w:themeColor="text1"/>
          <w:szCs w:val="24"/>
        </w:rPr>
        <w:t>Faire</w:t>
      </w:r>
      <w:r w:rsidRPr="00F73AE1">
        <w:rPr>
          <w:rFonts w:cs="Times New Roman"/>
          <w:color w:val="000000" w:themeColor="text1"/>
          <w:szCs w:val="24"/>
        </w:rPr>
        <w:t xml:space="preserve"> des recherches dans les registres et sur une activité </w:t>
      </w:r>
      <w:r w:rsidR="00BF7BD1" w:rsidRPr="00F73AE1">
        <w:rPr>
          <w:rFonts w:cs="Times New Roman"/>
          <w:color w:val="000000" w:themeColor="text1"/>
          <w:szCs w:val="24"/>
        </w:rPr>
        <w:t>précise ;</w:t>
      </w:r>
    </w:p>
    <w:p w14:paraId="2EA29F75" w14:textId="349AC6AE" w:rsidR="00BF7BD1" w:rsidRPr="003063FA" w:rsidRDefault="00302B1E" w:rsidP="00BF7BD1">
      <w:pPr>
        <w:pStyle w:val="Paragraphedeliste"/>
        <w:numPr>
          <w:ilvl w:val="0"/>
          <w:numId w:val="31"/>
        </w:numPr>
        <w:spacing w:line="360" w:lineRule="auto"/>
        <w:rPr>
          <w:rFonts w:cs="Times New Roman"/>
          <w:color w:val="000000" w:themeColor="text1"/>
          <w:szCs w:val="24"/>
        </w:rPr>
      </w:pPr>
      <w:r w:rsidRPr="00302B1E">
        <w:rPr>
          <w:rFonts w:cs="Times New Roman"/>
          <w:color w:val="000000" w:themeColor="text1"/>
          <w:szCs w:val="24"/>
        </w:rPr>
        <w:t>La rapidité de la gestion d’une activité</w:t>
      </w:r>
      <w:ins w:id="42" w:author="jacques gampini" w:date="2022-05-30T15:46:00Z">
        <w:r w:rsidRPr="00302B1E">
          <w:rPr>
            <w:rFonts w:cs="Times New Roman"/>
            <w:color w:val="000000" w:themeColor="text1"/>
            <w:szCs w:val="24"/>
          </w:rPr>
          <w:t>.</w:t>
        </w:r>
      </w:ins>
    </w:p>
    <w:p w14:paraId="60E3D80D" w14:textId="08E0DF74" w:rsidR="00E97D5E" w:rsidRPr="00A63889" w:rsidRDefault="00E97D5E" w:rsidP="00E97D5E">
      <w:pPr>
        <w:pStyle w:val="Paragraphedeliste"/>
        <w:numPr>
          <w:ilvl w:val="0"/>
          <w:numId w:val="30"/>
        </w:numPr>
        <w:jc w:val="left"/>
        <w:rPr>
          <w:u w:val="single"/>
        </w:rPr>
      </w:pPr>
      <w:r w:rsidRPr="00A63889">
        <w:rPr>
          <w:u w:val="single"/>
        </w:rPr>
        <w:t>La solution proposée</w:t>
      </w:r>
      <w:r w:rsidR="00113CA8">
        <w:rPr>
          <w:u w:val="single"/>
        </w:rPr>
        <w:t xml:space="preserve"> et ses avantages</w:t>
      </w:r>
    </w:p>
    <w:p w14:paraId="2070DD2D" w14:textId="309A7D11" w:rsidR="00DA4495" w:rsidRDefault="00CB6136" w:rsidP="00DC0B86">
      <w:pPr>
        <w:ind w:firstLine="708"/>
        <w:rPr>
          <w:rFonts w:cs="Times New Roman"/>
          <w:color w:val="000000" w:themeColor="text1"/>
          <w:szCs w:val="24"/>
        </w:rPr>
      </w:pPr>
      <w:r w:rsidRPr="00CC1FB3">
        <w:t xml:space="preserve">Vue ses difficultés </w:t>
      </w:r>
      <w:r w:rsidR="00D96078" w:rsidRPr="00CC1FB3">
        <w:t>évoqué</w:t>
      </w:r>
      <w:r w:rsidRPr="00CC1FB3">
        <w:t xml:space="preserve"> dans la section </w:t>
      </w:r>
      <w:r w:rsidR="00D96078" w:rsidRPr="00CC1FB3">
        <w:t>précédant</w:t>
      </w:r>
      <w:r w:rsidRPr="00CC1FB3">
        <w:t xml:space="preserve"> nous proposons : une plate</w:t>
      </w:r>
      <w:del w:id="43" w:author="Landry Aubin kientga" w:date="2022-08-19T10:38:00Z">
        <w:r w:rsidRPr="00CC1FB3" w:rsidDel="00113CA8">
          <w:delText>-</w:delText>
        </w:r>
      </w:del>
      <w:r w:rsidRPr="00CC1FB3">
        <w:t xml:space="preserve">forme de suivi et de gestion des activités de </w:t>
      </w:r>
      <w:r w:rsidR="00B45127" w:rsidRPr="00CC1FB3">
        <w:t>bornages.</w:t>
      </w:r>
      <w:r w:rsidRPr="00CC1FB3">
        <w:t xml:space="preserve"> </w:t>
      </w:r>
      <w:r w:rsidR="00D96078" w:rsidRPr="00CC1FB3">
        <w:t>Cette solution va faciliter la génération de tableau de bords</w:t>
      </w:r>
      <w:r w:rsidR="00D96078" w:rsidRPr="00F73AE1">
        <w:rPr>
          <w:rFonts w:cs="Times New Roman"/>
          <w:color w:val="000000" w:themeColor="text1"/>
          <w:szCs w:val="24"/>
        </w:rPr>
        <w:t>, d’avoir un bon stockage des documents et de faciliter les recherches.</w:t>
      </w:r>
      <w:r w:rsidR="003063FA">
        <w:rPr>
          <w:rFonts w:cs="Times New Roman"/>
          <w:color w:val="000000" w:themeColor="text1"/>
          <w:szCs w:val="24"/>
        </w:rPr>
        <w:t xml:space="preserve"> Cette solution promettra les résultats suivants :</w:t>
      </w:r>
    </w:p>
    <w:p w14:paraId="2F8D4A19" w14:textId="7AB64888" w:rsidR="009C44C9" w:rsidRDefault="009C44C9" w:rsidP="009C44C9">
      <w:pPr>
        <w:pStyle w:val="Paragraphedeliste"/>
        <w:numPr>
          <w:ilvl w:val="0"/>
          <w:numId w:val="32"/>
        </w:numPr>
        <w:spacing w:before="120" w:line="360" w:lineRule="auto"/>
        <w:jc w:val="left"/>
        <w:rPr>
          <w:rFonts w:cs="Times New Roman"/>
          <w:color w:val="000000" w:themeColor="text1"/>
          <w:szCs w:val="24"/>
        </w:rPr>
      </w:pPr>
      <w:r w:rsidRPr="009A39FD">
        <w:rPr>
          <w:rFonts w:cs="Times New Roman"/>
          <w:color w:val="000000" w:themeColor="text1"/>
          <w:szCs w:val="24"/>
        </w:rPr>
        <w:t>Facilite</w:t>
      </w:r>
      <w:r>
        <w:rPr>
          <w:rFonts w:cs="Times New Roman"/>
          <w:color w:val="000000" w:themeColor="text1"/>
          <w:szCs w:val="24"/>
        </w:rPr>
        <w:t>r</w:t>
      </w:r>
      <w:r w:rsidRPr="009A39FD">
        <w:rPr>
          <w:rFonts w:cs="Times New Roman"/>
          <w:color w:val="000000" w:themeColor="text1"/>
          <w:szCs w:val="24"/>
        </w:rPr>
        <w:t xml:space="preserve"> la circulation des dossiers ;</w:t>
      </w:r>
    </w:p>
    <w:p w14:paraId="5A606830" w14:textId="3E097D78" w:rsidR="009C44C9" w:rsidRDefault="009C44C9" w:rsidP="009C44C9">
      <w:pPr>
        <w:pStyle w:val="Paragraphedeliste"/>
        <w:numPr>
          <w:ilvl w:val="0"/>
          <w:numId w:val="32"/>
        </w:numPr>
        <w:spacing w:before="120" w:line="360" w:lineRule="auto"/>
        <w:jc w:val="left"/>
        <w:rPr>
          <w:rFonts w:cs="Times New Roman"/>
          <w:color w:val="000000" w:themeColor="text1"/>
          <w:szCs w:val="24"/>
        </w:rPr>
      </w:pPr>
      <w:r w:rsidRPr="009A39FD">
        <w:rPr>
          <w:rFonts w:cs="Times New Roman"/>
          <w:color w:val="000000" w:themeColor="text1"/>
          <w:szCs w:val="24"/>
        </w:rPr>
        <w:t>Aide</w:t>
      </w:r>
      <w:r>
        <w:rPr>
          <w:rFonts w:cs="Times New Roman"/>
          <w:color w:val="000000" w:themeColor="text1"/>
          <w:szCs w:val="24"/>
        </w:rPr>
        <w:t>r</w:t>
      </w:r>
      <w:r w:rsidRPr="009A39FD">
        <w:rPr>
          <w:rFonts w:cs="Times New Roman"/>
          <w:color w:val="000000" w:themeColor="text1"/>
          <w:szCs w:val="24"/>
        </w:rPr>
        <w:t xml:space="preserve"> le suivi de chaque dossier ;</w:t>
      </w:r>
    </w:p>
    <w:p w14:paraId="3F89E1BD" w14:textId="136E74B1" w:rsidR="009C44C9" w:rsidRDefault="009C44C9" w:rsidP="009C44C9">
      <w:pPr>
        <w:pStyle w:val="Paragraphedeliste"/>
        <w:numPr>
          <w:ilvl w:val="0"/>
          <w:numId w:val="32"/>
        </w:numPr>
        <w:spacing w:before="120" w:line="360" w:lineRule="auto"/>
        <w:jc w:val="left"/>
        <w:rPr>
          <w:rFonts w:cs="Times New Roman"/>
          <w:color w:val="000000" w:themeColor="text1"/>
          <w:szCs w:val="24"/>
        </w:rPr>
      </w:pPr>
      <w:r w:rsidRPr="009A39FD">
        <w:rPr>
          <w:rFonts w:cs="Times New Roman"/>
          <w:color w:val="000000" w:themeColor="text1"/>
          <w:szCs w:val="24"/>
        </w:rPr>
        <w:t>Permet</w:t>
      </w:r>
      <w:r>
        <w:rPr>
          <w:rFonts w:cs="Times New Roman"/>
          <w:color w:val="000000" w:themeColor="text1"/>
          <w:szCs w:val="24"/>
        </w:rPr>
        <w:t>tre</w:t>
      </w:r>
      <w:r w:rsidRPr="009A39FD">
        <w:rPr>
          <w:rFonts w:cs="Times New Roman"/>
          <w:color w:val="000000" w:themeColor="text1"/>
          <w:szCs w:val="24"/>
        </w:rPr>
        <w:t xml:space="preserve"> une meilleure sauvegarde de données ;</w:t>
      </w:r>
    </w:p>
    <w:p w14:paraId="27A5E382" w14:textId="0F7F717C" w:rsidR="009C44C9" w:rsidRDefault="009C44C9" w:rsidP="009C44C9">
      <w:pPr>
        <w:pStyle w:val="Paragraphedeliste"/>
        <w:numPr>
          <w:ilvl w:val="0"/>
          <w:numId w:val="32"/>
        </w:numPr>
        <w:spacing w:before="120" w:line="360" w:lineRule="auto"/>
        <w:jc w:val="left"/>
        <w:rPr>
          <w:rFonts w:cs="Times New Roman"/>
          <w:color w:val="000000" w:themeColor="text1"/>
          <w:szCs w:val="24"/>
        </w:rPr>
      </w:pPr>
      <w:r w:rsidRPr="009A39FD">
        <w:rPr>
          <w:rFonts w:cs="Times New Roman"/>
          <w:color w:val="000000" w:themeColor="text1"/>
          <w:szCs w:val="24"/>
        </w:rPr>
        <w:t>Améliore</w:t>
      </w:r>
      <w:r>
        <w:rPr>
          <w:rFonts w:cs="Times New Roman"/>
          <w:color w:val="000000" w:themeColor="text1"/>
          <w:szCs w:val="24"/>
        </w:rPr>
        <w:t>r</w:t>
      </w:r>
      <w:r w:rsidRPr="009A39FD">
        <w:rPr>
          <w:rFonts w:cs="Times New Roman"/>
          <w:color w:val="000000" w:themeColor="text1"/>
          <w:szCs w:val="24"/>
        </w:rPr>
        <w:t xml:space="preserve"> la recherche ;</w:t>
      </w:r>
    </w:p>
    <w:p w14:paraId="2215AF85" w14:textId="27316AF4" w:rsidR="009C44C9" w:rsidRPr="009A39FD" w:rsidRDefault="009C44C9" w:rsidP="009C44C9">
      <w:pPr>
        <w:pStyle w:val="Paragraphedeliste"/>
        <w:numPr>
          <w:ilvl w:val="0"/>
          <w:numId w:val="32"/>
        </w:numPr>
        <w:spacing w:before="120" w:line="360" w:lineRule="auto"/>
        <w:jc w:val="left"/>
        <w:rPr>
          <w:rFonts w:cs="Times New Roman"/>
          <w:color w:val="000000" w:themeColor="text1"/>
          <w:szCs w:val="24"/>
        </w:rPr>
      </w:pPr>
      <w:r w:rsidRPr="009A39FD">
        <w:rPr>
          <w:rFonts w:cs="Times New Roman"/>
          <w:color w:val="000000" w:themeColor="text1"/>
          <w:szCs w:val="24"/>
        </w:rPr>
        <w:t>Optimise</w:t>
      </w:r>
      <w:r>
        <w:rPr>
          <w:rFonts w:cs="Times New Roman"/>
          <w:color w:val="000000" w:themeColor="text1"/>
          <w:szCs w:val="24"/>
        </w:rPr>
        <w:t>r</w:t>
      </w:r>
      <w:r w:rsidRPr="009A39FD">
        <w:rPr>
          <w:rFonts w:cs="Times New Roman"/>
          <w:color w:val="000000" w:themeColor="text1"/>
          <w:szCs w:val="24"/>
        </w:rPr>
        <w:t xml:space="preserve"> le temps de travail.</w:t>
      </w:r>
    </w:p>
    <w:p w14:paraId="31BCB58A" w14:textId="77777777" w:rsidR="009C44C9" w:rsidRDefault="009C44C9" w:rsidP="00CC1FB3"/>
    <w:sectPr w:rsidR="009C44C9" w:rsidSect="00302B1E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Landry Aubin kientga" w:date="2022-08-19T10:08:00Z" w:initials="LAk">
    <w:p w14:paraId="2D159B71" w14:textId="7942F313" w:rsidR="00C53C2D" w:rsidRDefault="00C53C2D">
      <w:pPr>
        <w:pStyle w:val="Commentaire"/>
      </w:pPr>
      <w:r>
        <w:rPr>
          <w:rStyle w:val="Marquedecommentaire"/>
        </w:rPr>
        <w:annotationRef/>
      </w:r>
      <w:r w:rsidR="00113CA8">
        <w:rPr>
          <w:noProof/>
        </w:rPr>
        <w:t>Mirn en forme à revoir</w:t>
      </w:r>
    </w:p>
  </w:comment>
  <w:comment w:id="13" w:author="Landry Aubin kientga" w:date="2022-08-19T10:13:00Z" w:initials="LAk">
    <w:p w14:paraId="4B001A3C" w14:textId="243D65BF" w:rsidR="00C53C2D" w:rsidRDefault="00C53C2D" w:rsidP="003559E6">
      <w:r>
        <w:rPr>
          <w:rStyle w:val="Marquedecommentaire"/>
        </w:rPr>
        <w:annotationRef/>
      </w:r>
      <w:r w:rsidR="00113CA8">
        <w:rPr>
          <w:noProof/>
        </w:rPr>
        <w:t>Revoir la mise en forme et la mise en page</w:t>
      </w:r>
    </w:p>
  </w:comment>
  <w:comment w:id="19" w:author="Landry Aubin kientga" w:date="2022-08-19T10:11:00Z" w:initials="LAk">
    <w:p w14:paraId="27E9511E" w14:textId="0B3FE2C0" w:rsidR="00C53C2D" w:rsidRDefault="00C53C2D">
      <w:pPr>
        <w:pStyle w:val="Commentaire"/>
      </w:pPr>
      <w:r>
        <w:rPr>
          <w:rStyle w:val="Marquedecommentaire"/>
        </w:rPr>
        <w:annotationRef/>
      </w:r>
      <w:r w:rsidR="00113CA8">
        <w:rPr>
          <w:noProof/>
        </w:rPr>
        <w:t>Ce sous-titre est-il nécéssaire ? Ne faut il pas une phrase de transisition plutot ?</w:t>
      </w:r>
    </w:p>
  </w:comment>
  <w:comment w:id="20" w:author="AZIZ MONE" w:date="2022-08-19T12:40:00Z" w:initials="AM">
    <w:p w14:paraId="4E32181E" w14:textId="4F7DCB0E" w:rsidR="006D485D" w:rsidRDefault="006D485D">
      <w:pPr>
        <w:pStyle w:val="Commentaire"/>
      </w:pPr>
      <w:r>
        <w:rPr>
          <w:rStyle w:val="Marquedecommentaire"/>
        </w:rPr>
        <w:annotationRef/>
      </w:r>
      <w:r w:rsidR="0080355E">
        <w:t>J’ai une introduction donc je dois avoir une conclusion</w:t>
      </w:r>
    </w:p>
  </w:comment>
  <w:comment w:id="21" w:author="Landry Aubin kientga" w:date="2022-08-29T10:20:00Z" w:initials="LAk">
    <w:p w14:paraId="7CB531AA" w14:textId="0BFC2480" w:rsidR="00B00A44" w:rsidRDefault="00B00A44">
      <w:pPr>
        <w:pStyle w:val="Commentaire"/>
      </w:pPr>
      <w:r>
        <w:rPr>
          <w:rStyle w:val="Marquedecommentaire"/>
        </w:rPr>
        <w:annotationRef/>
      </w:r>
      <w:r>
        <w:t>Oui mais pas entre deux parties. Ici tu n’as pas d’introduction</w:t>
      </w:r>
    </w:p>
  </w:comment>
  <w:comment w:id="24" w:author="Landry Aubin kientga" w:date="2022-08-19T10:14:00Z" w:initials="LAk">
    <w:p w14:paraId="07009E14" w14:textId="7F6AA179" w:rsidR="00C53C2D" w:rsidRDefault="00C53C2D">
      <w:pPr>
        <w:pStyle w:val="Commentaire"/>
      </w:pPr>
      <w:r>
        <w:rPr>
          <w:rStyle w:val="Marquedecommentaire"/>
        </w:rPr>
        <w:annotationRef/>
      </w:r>
      <w:r w:rsidR="00113CA8">
        <w:rPr>
          <w:noProof/>
        </w:rPr>
        <w:t>Tu ne peux pas critiquer l'activité de bornage</w:t>
      </w:r>
      <w:r w:rsidR="00265E16">
        <w:rPr>
          <w:noProof/>
        </w:rPr>
        <w:t xml:space="preserve">, mais plûtot l’organisation de cette activité </w:t>
      </w:r>
    </w:p>
  </w:comment>
  <w:comment w:id="25" w:author="Landry Aubin kientga" w:date="2022-08-29T10:23:00Z" w:initials="LAk">
    <w:p w14:paraId="6310FD64" w14:textId="0ADB1DF9" w:rsidR="00B00A44" w:rsidRDefault="00B00A44">
      <w:pPr>
        <w:pStyle w:val="Commentaire"/>
      </w:pPr>
      <w:r>
        <w:rPr>
          <w:rStyle w:val="Marquedecommentaire"/>
        </w:rPr>
        <w:annotationRef/>
      </w:r>
      <w:r>
        <w:t>Commentaire non pris en compte</w:t>
      </w:r>
    </w:p>
  </w:comment>
  <w:comment w:id="31" w:author="Landry Aubin kientga" w:date="2022-08-19T10:14:00Z" w:initials="LAk">
    <w:p w14:paraId="53B5E5EC" w14:textId="291CE7B4" w:rsidR="00C53C2D" w:rsidRDefault="00C53C2D">
      <w:pPr>
        <w:pStyle w:val="Commentaire"/>
      </w:pPr>
      <w:r>
        <w:rPr>
          <w:rStyle w:val="Marquedecommentaire"/>
        </w:rPr>
        <w:annotationRef/>
      </w:r>
      <w:r w:rsidR="00113CA8">
        <w:rPr>
          <w:noProof/>
        </w:rPr>
        <w:t>Quel sujet ?</w:t>
      </w:r>
    </w:p>
  </w:comment>
  <w:comment w:id="33" w:author="Landry Aubin kientga" w:date="2022-08-19T10:26:00Z" w:initials="LAk">
    <w:p w14:paraId="727BD131" w14:textId="1DF29065" w:rsidR="00774A9D" w:rsidRDefault="00774A9D">
      <w:pPr>
        <w:pStyle w:val="Commentaire"/>
      </w:pPr>
      <w:r>
        <w:rPr>
          <w:rStyle w:val="Marquedecommentaire"/>
        </w:rPr>
        <w:annotationRef/>
      </w:r>
      <w:r>
        <w:t>C’est quoi ?</w:t>
      </w:r>
    </w:p>
  </w:comment>
  <w:comment w:id="34" w:author="AZIZ MONE" w:date="2022-08-19T14:25:00Z" w:initials="AM">
    <w:p w14:paraId="3423BA76" w14:textId="599BFE52" w:rsidR="00A034AE" w:rsidRDefault="00A034AE">
      <w:pPr>
        <w:pStyle w:val="Commentaire"/>
      </w:pPr>
      <w:r>
        <w:rPr>
          <w:rStyle w:val="Marquedecommentaire"/>
        </w:rPr>
        <w:annotationRef/>
      </w:r>
      <w:r>
        <w:t>C’est un appareil qui utilise des faisceaux laser pour faire un balayage horizontal et verti</w:t>
      </w:r>
      <w:r w:rsidR="00C335EF">
        <w:t>cale</w:t>
      </w:r>
      <w:r w:rsidR="00787AF1">
        <w:t xml:space="preserve"> (sur un bâtiment)</w:t>
      </w:r>
      <w:r w:rsidR="00C335EF">
        <w:t xml:space="preserve"> afin d’obtenir des points et de les </w:t>
      </w:r>
      <w:r w:rsidR="00787AF1">
        <w:t>représent</w:t>
      </w:r>
      <w:r w:rsidR="0056094E">
        <w:t>ées</w:t>
      </w:r>
      <w:r w:rsidR="00C335EF">
        <w:t xml:space="preserve"> sur un </w:t>
      </w:r>
      <w:r w:rsidR="00787AF1">
        <w:t>logiciel de dessin.</w:t>
      </w:r>
    </w:p>
  </w:comment>
  <w:comment w:id="35" w:author="Landry Aubin kientga" w:date="2022-08-29T10:24:00Z" w:initials="LAk">
    <w:p w14:paraId="13197D47" w14:textId="7E26AE5B" w:rsidR="00B00A44" w:rsidRDefault="00B00A44">
      <w:pPr>
        <w:pStyle w:val="Commentaire"/>
      </w:pPr>
      <w:r>
        <w:rPr>
          <w:rStyle w:val="Marquedecommentaire"/>
        </w:rPr>
        <w:annotationRef/>
      </w:r>
      <w:r>
        <w:t>Mais ici la notion demeure floue</w:t>
      </w:r>
    </w:p>
  </w:comment>
  <w:comment w:id="36" w:author="AZIZ MONE" w:date="2022-08-29T12:02:00Z" w:initials="AM">
    <w:p w14:paraId="60AB5AB6" w14:textId="478EC8CA" w:rsidR="00F57C29" w:rsidRDefault="00F57C29">
      <w:pPr>
        <w:pStyle w:val="Commentaire"/>
      </w:pPr>
      <w:r>
        <w:rPr>
          <w:rStyle w:val="Marquedecommentaire"/>
        </w:rPr>
        <w:annotationRef/>
      </w:r>
      <w:r>
        <w:t>C’est un appareil qui permet de prendre les mesures des bâtiments</w:t>
      </w:r>
    </w:p>
  </w:comment>
  <w:comment w:id="38" w:author="Landry Aubin kientga" w:date="2022-08-19T10:31:00Z" w:initials="LAk">
    <w:p w14:paraId="451E7869" w14:textId="349096A6" w:rsidR="00C7777E" w:rsidRDefault="00C7777E">
      <w:pPr>
        <w:pStyle w:val="Commentaire"/>
      </w:pPr>
      <w:r>
        <w:rPr>
          <w:rStyle w:val="Marquedecommentaire"/>
        </w:rPr>
        <w:annotationRef/>
      </w:r>
      <w:r>
        <w:t>De quoi ?</w:t>
      </w:r>
    </w:p>
  </w:comment>
  <w:comment w:id="39" w:author="Landry Aubin kientga" w:date="2022-08-19T10:32:00Z" w:initials="LAk">
    <w:p w14:paraId="628BAC99" w14:textId="196A114F" w:rsidR="004C037B" w:rsidRDefault="004C037B">
      <w:pPr>
        <w:pStyle w:val="Commentaire"/>
      </w:pPr>
      <w:r>
        <w:rPr>
          <w:rStyle w:val="Marquedecommentaire"/>
        </w:rPr>
        <w:annotationRef/>
      </w:r>
      <w:r>
        <w:t xml:space="preserve">Voir la reformulation. De façon générale, il est important d’avoir une bonne formulation de tes phrases. </w:t>
      </w:r>
    </w:p>
  </w:comment>
  <w:comment w:id="41" w:author="Landry Aubin kientga" w:date="2022-08-19T10:34:00Z" w:initials="LAk">
    <w:p w14:paraId="2034EF5C" w14:textId="45BE2AEC" w:rsidR="004C037B" w:rsidRDefault="004C037B">
      <w:pPr>
        <w:pStyle w:val="Commentaire"/>
      </w:pPr>
      <w:r>
        <w:rPr>
          <w:rStyle w:val="Marquedecommentaire"/>
        </w:rPr>
        <w:annotationRef/>
      </w:r>
      <w:r>
        <w:t xml:space="preserve">Ce n’est pas français. </w:t>
      </w:r>
      <w:proofErr w:type="spellStart"/>
      <w:r>
        <w:t>Veux tu</w:t>
      </w:r>
      <w:proofErr w:type="spellEnd"/>
      <w:r>
        <w:t xml:space="preserve"> dire </w:t>
      </w:r>
      <w:r w:rsidRPr="004C037B">
        <w:rPr>
          <w:i/>
          <w:iCs/>
        </w:rPr>
        <w:t>Disposer de l’état global des activités</w:t>
      </w:r>
      <w:r>
        <w:t xml:space="preserve">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159B71" w15:done="1"/>
  <w15:commentEx w15:paraId="4B001A3C" w15:done="1"/>
  <w15:commentEx w15:paraId="27E9511E" w15:done="0"/>
  <w15:commentEx w15:paraId="4E32181E" w15:paraIdParent="27E9511E" w15:done="0"/>
  <w15:commentEx w15:paraId="7CB531AA" w15:paraIdParent="27E9511E" w15:done="0"/>
  <w15:commentEx w15:paraId="07009E14" w15:done="1"/>
  <w15:commentEx w15:paraId="6310FD64" w15:paraIdParent="07009E14" w15:done="0"/>
  <w15:commentEx w15:paraId="53B5E5EC" w15:done="1"/>
  <w15:commentEx w15:paraId="727BD131" w15:done="0"/>
  <w15:commentEx w15:paraId="3423BA76" w15:paraIdParent="727BD131" w15:done="0"/>
  <w15:commentEx w15:paraId="13197D47" w15:paraIdParent="727BD131" w15:done="0"/>
  <w15:commentEx w15:paraId="60AB5AB6" w15:paraIdParent="727BD131" w15:done="0"/>
  <w15:commentEx w15:paraId="451E7869" w15:done="1"/>
  <w15:commentEx w15:paraId="628BAC99" w15:done="1"/>
  <w15:commentEx w15:paraId="2034EF5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9DF9D" w16cex:dateUtc="2022-08-19T10:08:00Z"/>
  <w16cex:commentExtensible w16cex:durableId="26A9E0AC" w16cex:dateUtc="2022-08-19T10:13:00Z"/>
  <w16cex:commentExtensible w16cex:durableId="26A9E053" w16cex:dateUtc="2022-08-19T10:11:00Z"/>
  <w16cex:commentExtensible w16cex:durableId="26AA0350" w16cex:dateUtc="2022-08-19T12:40:00Z"/>
  <w16cex:commentExtensible w16cex:durableId="26B71174" w16cex:dateUtc="2022-08-29T10:20:00Z"/>
  <w16cex:commentExtensible w16cex:durableId="26A9E113" w16cex:dateUtc="2022-08-19T10:14:00Z"/>
  <w16cex:commentExtensible w16cex:durableId="26B7121F" w16cex:dateUtc="2022-08-29T10:23:00Z"/>
  <w16cex:commentExtensible w16cex:durableId="26A9E0FC" w16cex:dateUtc="2022-08-19T10:14:00Z"/>
  <w16cex:commentExtensible w16cex:durableId="26A9E3D7" w16cex:dateUtc="2022-08-19T10:26:00Z"/>
  <w16cex:commentExtensible w16cex:durableId="26AA1BDC" w16cex:dateUtc="2022-08-19T14:25:00Z"/>
  <w16cex:commentExtensible w16cex:durableId="26B71240" w16cex:dateUtc="2022-08-29T10:24:00Z"/>
  <w16cex:commentExtensible w16cex:durableId="26B7295E" w16cex:dateUtc="2022-08-29T12:02:00Z"/>
  <w16cex:commentExtensible w16cex:durableId="26A9E512" w16cex:dateUtc="2022-08-19T10:31:00Z"/>
  <w16cex:commentExtensible w16cex:durableId="26A9E544" w16cex:dateUtc="2022-08-19T10:32:00Z"/>
  <w16cex:commentExtensible w16cex:durableId="26A9E5B1" w16cex:dateUtc="2022-08-19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159B71" w16cid:durableId="26A9DF9D"/>
  <w16cid:commentId w16cid:paraId="4B001A3C" w16cid:durableId="26A9E0AC"/>
  <w16cid:commentId w16cid:paraId="27E9511E" w16cid:durableId="26A9E053"/>
  <w16cid:commentId w16cid:paraId="4E32181E" w16cid:durableId="26AA0350"/>
  <w16cid:commentId w16cid:paraId="7CB531AA" w16cid:durableId="26B71174"/>
  <w16cid:commentId w16cid:paraId="07009E14" w16cid:durableId="26A9E113"/>
  <w16cid:commentId w16cid:paraId="6310FD64" w16cid:durableId="26B7121F"/>
  <w16cid:commentId w16cid:paraId="53B5E5EC" w16cid:durableId="26A9E0FC"/>
  <w16cid:commentId w16cid:paraId="727BD131" w16cid:durableId="26A9E3D7"/>
  <w16cid:commentId w16cid:paraId="3423BA76" w16cid:durableId="26AA1BDC"/>
  <w16cid:commentId w16cid:paraId="13197D47" w16cid:durableId="26B71240"/>
  <w16cid:commentId w16cid:paraId="60AB5AB6" w16cid:durableId="26B7295E"/>
  <w16cid:commentId w16cid:paraId="451E7869" w16cid:durableId="26A9E512"/>
  <w16cid:commentId w16cid:paraId="628BAC99" w16cid:durableId="26A9E544"/>
  <w16cid:commentId w16cid:paraId="2034EF5C" w16cid:durableId="26A9E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5A5"/>
    <w:multiLevelType w:val="hybridMultilevel"/>
    <w:tmpl w:val="8D4E636C"/>
    <w:lvl w:ilvl="0" w:tplc="0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45014"/>
    <w:multiLevelType w:val="hybridMultilevel"/>
    <w:tmpl w:val="C0CA99EA"/>
    <w:lvl w:ilvl="0" w:tplc="11203606">
      <w:numFmt w:val="bullet"/>
      <w:lvlText w:val="-"/>
      <w:lvlJc w:val="left"/>
      <w:pPr>
        <w:ind w:left="77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7AB6B87"/>
    <w:multiLevelType w:val="hybridMultilevel"/>
    <w:tmpl w:val="EFC27360"/>
    <w:lvl w:ilvl="0" w:tplc="EED8620C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A9D47CF"/>
    <w:multiLevelType w:val="hybridMultilevel"/>
    <w:tmpl w:val="03226DE8"/>
    <w:lvl w:ilvl="0" w:tplc="F7FAFD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E0A1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A96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2614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82D9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424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665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050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495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6290"/>
    <w:multiLevelType w:val="hybridMultilevel"/>
    <w:tmpl w:val="7A881626"/>
    <w:lvl w:ilvl="0" w:tplc="FFFFFFFF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18287A81"/>
    <w:multiLevelType w:val="hybridMultilevel"/>
    <w:tmpl w:val="D2F21508"/>
    <w:lvl w:ilvl="0" w:tplc="578C0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608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497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02A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A89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254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A09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A52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A86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F52F1"/>
    <w:multiLevelType w:val="hybridMultilevel"/>
    <w:tmpl w:val="6DACEB72"/>
    <w:lvl w:ilvl="0" w:tplc="2132C4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001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6A07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CE3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70E1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4CF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2E8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D0DE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82FA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14445"/>
    <w:multiLevelType w:val="hybridMultilevel"/>
    <w:tmpl w:val="A2B6991C"/>
    <w:lvl w:ilvl="0" w:tplc="EF68275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10" w:hanging="360"/>
      </w:pPr>
    </w:lvl>
    <w:lvl w:ilvl="2" w:tplc="0C0C001B" w:tentative="1">
      <w:start w:val="1"/>
      <w:numFmt w:val="lowerRoman"/>
      <w:lvlText w:val="%3."/>
      <w:lvlJc w:val="right"/>
      <w:pPr>
        <w:ind w:left="3930" w:hanging="180"/>
      </w:pPr>
    </w:lvl>
    <w:lvl w:ilvl="3" w:tplc="0C0C000F" w:tentative="1">
      <w:start w:val="1"/>
      <w:numFmt w:val="decimal"/>
      <w:lvlText w:val="%4."/>
      <w:lvlJc w:val="left"/>
      <w:pPr>
        <w:ind w:left="4650" w:hanging="360"/>
      </w:pPr>
    </w:lvl>
    <w:lvl w:ilvl="4" w:tplc="0C0C0019" w:tentative="1">
      <w:start w:val="1"/>
      <w:numFmt w:val="lowerLetter"/>
      <w:lvlText w:val="%5."/>
      <w:lvlJc w:val="left"/>
      <w:pPr>
        <w:ind w:left="5370" w:hanging="360"/>
      </w:pPr>
    </w:lvl>
    <w:lvl w:ilvl="5" w:tplc="0C0C001B" w:tentative="1">
      <w:start w:val="1"/>
      <w:numFmt w:val="lowerRoman"/>
      <w:lvlText w:val="%6."/>
      <w:lvlJc w:val="right"/>
      <w:pPr>
        <w:ind w:left="6090" w:hanging="180"/>
      </w:pPr>
    </w:lvl>
    <w:lvl w:ilvl="6" w:tplc="0C0C000F" w:tentative="1">
      <w:start w:val="1"/>
      <w:numFmt w:val="decimal"/>
      <w:lvlText w:val="%7."/>
      <w:lvlJc w:val="left"/>
      <w:pPr>
        <w:ind w:left="6810" w:hanging="360"/>
      </w:pPr>
    </w:lvl>
    <w:lvl w:ilvl="7" w:tplc="0C0C0019" w:tentative="1">
      <w:start w:val="1"/>
      <w:numFmt w:val="lowerLetter"/>
      <w:lvlText w:val="%8."/>
      <w:lvlJc w:val="left"/>
      <w:pPr>
        <w:ind w:left="7530" w:hanging="360"/>
      </w:pPr>
    </w:lvl>
    <w:lvl w:ilvl="8" w:tplc="0C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27814A15"/>
    <w:multiLevelType w:val="hybridMultilevel"/>
    <w:tmpl w:val="90E8C1C8"/>
    <w:lvl w:ilvl="0" w:tplc="11203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120360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73C0E"/>
    <w:multiLevelType w:val="hybridMultilevel"/>
    <w:tmpl w:val="6A1E7D8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30EA"/>
    <w:multiLevelType w:val="hybridMultilevel"/>
    <w:tmpl w:val="879040A2"/>
    <w:lvl w:ilvl="0" w:tplc="0442D6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3FD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CD5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C0FC7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67C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01C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246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8064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0EE55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70CB3"/>
    <w:multiLevelType w:val="hybridMultilevel"/>
    <w:tmpl w:val="AEF2F300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DBF00038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2C4FC1"/>
    <w:multiLevelType w:val="hybridMultilevel"/>
    <w:tmpl w:val="DAAC75CE"/>
    <w:lvl w:ilvl="0" w:tplc="F3C22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12D79"/>
    <w:multiLevelType w:val="hybridMultilevel"/>
    <w:tmpl w:val="7A7C5006"/>
    <w:lvl w:ilvl="0" w:tplc="11203606">
      <w:numFmt w:val="bullet"/>
      <w:lvlText w:val="-"/>
      <w:lvlJc w:val="left"/>
      <w:pPr>
        <w:ind w:left="77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3BA61C63"/>
    <w:multiLevelType w:val="hybridMultilevel"/>
    <w:tmpl w:val="9A0ADEBE"/>
    <w:lvl w:ilvl="0" w:tplc="92F68E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3E882A56"/>
    <w:multiLevelType w:val="hybridMultilevel"/>
    <w:tmpl w:val="5F4C4576"/>
    <w:lvl w:ilvl="0" w:tplc="0C0C000B">
      <w:start w:val="1"/>
      <w:numFmt w:val="bullet"/>
      <w:lvlText w:val=""/>
      <w:lvlJc w:val="left"/>
      <w:pPr>
        <w:ind w:left="79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6" w15:restartNumberingAfterBreak="0">
    <w:nsid w:val="45120652"/>
    <w:multiLevelType w:val="hybridMultilevel"/>
    <w:tmpl w:val="667AAD8C"/>
    <w:lvl w:ilvl="0" w:tplc="53CC30E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7C08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8D25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CB9C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1077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2E1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C6B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C07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6590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57311"/>
    <w:multiLevelType w:val="hybridMultilevel"/>
    <w:tmpl w:val="45AEA4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46851"/>
    <w:multiLevelType w:val="hybridMultilevel"/>
    <w:tmpl w:val="6A6E592A"/>
    <w:lvl w:ilvl="0" w:tplc="11203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6EAD"/>
    <w:multiLevelType w:val="hybridMultilevel"/>
    <w:tmpl w:val="877AFA5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B7F16A7"/>
    <w:multiLevelType w:val="hybridMultilevel"/>
    <w:tmpl w:val="4F68C4BA"/>
    <w:lvl w:ilvl="0" w:tplc="A83222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883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E5E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6DE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A97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46A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EEFE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07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CD7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F2874"/>
    <w:multiLevelType w:val="hybridMultilevel"/>
    <w:tmpl w:val="34C027F4"/>
    <w:lvl w:ilvl="0" w:tplc="112036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46061E"/>
    <w:multiLevelType w:val="hybridMultilevel"/>
    <w:tmpl w:val="BD969318"/>
    <w:lvl w:ilvl="0" w:tplc="8830173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62A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E03D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6C08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C669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001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080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A51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CC38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A22E3"/>
    <w:multiLevelType w:val="hybridMultilevel"/>
    <w:tmpl w:val="2CB236B6"/>
    <w:lvl w:ilvl="0" w:tplc="622ED8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861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EFE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694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D6E0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68D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6FD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ADB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A239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600EE"/>
    <w:multiLevelType w:val="hybridMultilevel"/>
    <w:tmpl w:val="91AAACDA"/>
    <w:lvl w:ilvl="0" w:tplc="A7807A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2801F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1E36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6E2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4D3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F0AE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E2E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213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269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D7C3F"/>
    <w:multiLevelType w:val="hybridMultilevel"/>
    <w:tmpl w:val="C6F05818"/>
    <w:lvl w:ilvl="0" w:tplc="595EF63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10" w:hanging="360"/>
      </w:pPr>
    </w:lvl>
    <w:lvl w:ilvl="2" w:tplc="0C0C001B" w:tentative="1">
      <w:start w:val="1"/>
      <w:numFmt w:val="lowerRoman"/>
      <w:lvlText w:val="%3."/>
      <w:lvlJc w:val="right"/>
      <w:pPr>
        <w:ind w:left="3930" w:hanging="180"/>
      </w:pPr>
    </w:lvl>
    <w:lvl w:ilvl="3" w:tplc="0C0C000F" w:tentative="1">
      <w:start w:val="1"/>
      <w:numFmt w:val="decimal"/>
      <w:lvlText w:val="%4."/>
      <w:lvlJc w:val="left"/>
      <w:pPr>
        <w:ind w:left="4650" w:hanging="360"/>
      </w:pPr>
    </w:lvl>
    <w:lvl w:ilvl="4" w:tplc="0C0C0019" w:tentative="1">
      <w:start w:val="1"/>
      <w:numFmt w:val="lowerLetter"/>
      <w:lvlText w:val="%5."/>
      <w:lvlJc w:val="left"/>
      <w:pPr>
        <w:ind w:left="5370" w:hanging="360"/>
      </w:pPr>
    </w:lvl>
    <w:lvl w:ilvl="5" w:tplc="0C0C001B" w:tentative="1">
      <w:start w:val="1"/>
      <w:numFmt w:val="lowerRoman"/>
      <w:lvlText w:val="%6."/>
      <w:lvlJc w:val="right"/>
      <w:pPr>
        <w:ind w:left="6090" w:hanging="180"/>
      </w:pPr>
    </w:lvl>
    <w:lvl w:ilvl="6" w:tplc="0C0C000F" w:tentative="1">
      <w:start w:val="1"/>
      <w:numFmt w:val="decimal"/>
      <w:lvlText w:val="%7."/>
      <w:lvlJc w:val="left"/>
      <w:pPr>
        <w:ind w:left="6810" w:hanging="360"/>
      </w:pPr>
    </w:lvl>
    <w:lvl w:ilvl="7" w:tplc="0C0C0019" w:tentative="1">
      <w:start w:val="1"/>
      <w:numFmt w:val="lowerLetter"/>
      <w:lvlText w:val="%8."/>
      <w:lvlJc w:val="left"/>
      <w:pPr>
        <w:ind w:left="7530" w:hanging="360"/>
      </w:pPr>
    </w:lvl>
    <w:lvl w:ilvl="8" w:tplc="0C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6" w15:restartNumberingAfterBreak="0">
    <w:nsid w:val="57A763BB"/>
    <w:multiLevelType w:val="hybridMultilevel"/>
    <w:tmpl w:val="790EB3B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602CB"/>
    <w:multiLevelType w:val="hybridMultilevel"/>
    <w:tmpl w:val="CA70B7E4"/>
    <w:lvl w:ilvl="0" w:tplc="11203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66ACF"/>
    <w:multiLevelType w:val="hybridMultilevel"/>
    <w:tmpl w:val="903830A2"/>
    <w:lvl w:ilvl="0" w:tplc="8CC0273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10" w:hanging="360"/>
      </w:pPr>
    </w:lvl>
    <w:lvl w:ilvl="2" w:tplc="0C0C001B" w:tentative="1">
      <w:start w:val="1"/>
      <w:numFmt w:val="lowerRoman"/>
      <w:lvlText w:val="%3."/>
      <w:lvlJc w:val="right"/>
      <w:pPr>
        <w:ind w:left="3930" w:hanging="180"/>
      </w:pPr>
    </w:lvl>
    <w:lvl w:ilvl="3" w:tplc="0C0C000F" w:tentative="1">
      <w:start w:val="1"/>
      <w:numFmt w:val="decimal"/>
      <w:lvlText w:val="%4."/>
      <w:lvlJc w:val="left"/>
      <w:pPr>
        <w:ind w:left="4650" w:hanging="360"/>
      </w:pPr>
    </w:lvl>
    <w:lvl w:ilvl="4" w:tplc="0C0C0019" w:tentative="1">
      <w:start w:val="1"/>
      <w:numFmt w:val="lowerLetter"/>
      <w:lvlText w:val="%5."/>
      <w:lvlJc w:val="left"/>
      <w:pPr>
        <w:ind w:left="5370" w:hanging="360"/>
      </w:pPr>
    </w:lvl>
    <w:lvl w:ilvl="5" w:tplc="0C0C001B" w:tentative="1">
      <w:start w:val="1"/>
      <w:numFmt w:val="lowerRoman"/>
      <w:lvlText w:val="%6."/>
      <w:lvlJc w:val="right"/>
      <w:pPr>
        <w:ind w:left="6090" w:hanging="180"/>
      </w:pPr>
    </w:lvl>
    <w:lvl w:ilvl="6" w:tplc="0C0C000F" w:tentative="1">
      <w:start w:val="1"/>
      <w:numFmt w:val="decimal"/>
      <w:lvlText w:val="%7."/>
      <w:lvlJc w:val="left"/>
      <w:pPr>
        <w:ind w:left="6810" w:hanging="360"/>
      </w:pPr>
    </w:lvl>
    <w:lvl w:ilvl="7" w:tplc="0C0C0019" w:tentative="1">
      <w:start w:val="1"/>
      <w:numFmt w:val="lowerLetter"/>
      <w:lvlText w:val="%8."/>
      <w:lvlJc w:val="left"/>
      <w:pPr>
        <w:ind w:left="7530" w:hanging="360"/>
      </w:pPr>
    </w:lvl>
    <w:lvl w:ilvl="8" w:tplc="0C0C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9" w15:restartNumberingAfterBreak="0">
    <w:nsid w:val="5FE81C2D"/>
    <w:multiLevelType w:val="hybridMultilevel"/>
    <w:tmpl w:val="418E6E7C"/>
    <w:lvl w:ilvl="0" w:tplc="15A838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6CD2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E05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C2D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E0BC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AB9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D4CB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AE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F121B"/>
    <w:multiLevelType w:val="hybridMultilevel"/>
    <w:tmpl w:val="EFC27360"/>
    <w:lvl w:ilvl="0" w:tplc="FFFFFFFF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0" w:hanging="360"/>
      </w:pPr>
    </w:lvl>
    <w:lvl w:ilvl="2" w:tplc="FFFFFFFF" w:tentative="1">
      <w:start w:val="1"/>
      <w:numFmt w:val="lowerRoman"/>
      <w:lvlText w:val="%3."/>
      <w:lvlJc w:val="right"/>
      <w:pPr>
        <w:ind w:left="3210" w:hanging="180"/>
      </w:pPr>
    </w:lvl>
    <w:lvl w:ilvl="3" w:tplc="FFFFFFFF" w:tentative="1">
      <w:start w:val="1"/>
      <w:numFmt w:val="decimal"/>
      <w:lvlText w:val="%4."/>
      <w:lvlJc w:val="left"/>
      <w:pPr>
        <w:ind w:left="3930" w:hanging="360"/>
      </w:pPr>
    </w:lvl>
    <w:lvl w:ilvl="4" w:tplc="FFFFFFFF" w:tentative="1">
      <w:start w:val="1"/>
      <w:numFmt w:val="lowerLetter"/>
      <w:lvlText w:val="%5."/>
      <w:lvlJc w:val="left"/>
      <w:pPr>
        <w:ind w:left="4650" w:hanging="360"/>
      </w:pPr>
    </w:lvl>
    <w:lvl w:ilvl="5" w:tplc="FFFFFFFF" w:tentative="1">
      <w:start w:val="1"/>
      <w:numFmt w:val="lowerRoman"/>
      <w:lvlText w:val="%6."/>
      <w:lvlJc w:val="right"/>
      <w:pPr>
        <w:ind w:left="5370" w:hanging="180"/>
      </w:pPr>
    </w:lvl>
    <w:lvl w:ilvl="6" w:tplc="FFFFFFFF" w:tentative="1">
      <w:start w:val="1"/>
      <w:numFmt w:val="decimal"/>
      <w:lvlText w:val="%7."/>
      <w:lvlJc w:val="left"/>
      <w:pPr>
        <w:ind w:left="6090" w:hanging="360"/>
      </w:pPr>
    </w:lvl>
    <w:lvl w:ilvl="7" w:tplc="FFFFFFFF" w:tentative="1">
      <w:start w:val="1"/>
      <w:numFmt w:val="lowerLetter"/>
      <w:lvlText w:val="%8."/>
      <w:lvlJc w:val="left"/>
      <w:pPr>
        <w:ind w:left="6810" w:hanging="360"/>
      </w:pPr>
    </w:lvl>
    <w:lvl w:ilvl="8" w:tplc="FFFFFFFF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1" w15:restartNumberingAfterBreak="0">
    <w:nsid w:val="61C92F8F"/>
    <w:multiLevelType w:val="hybridMultilevel"/>
    <w:tmpl w:val="80AA7B6A"/>
    <w:lvl w:ilvl="0" w:tplc="223002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488AA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1E2D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78D91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0D5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C0A0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804D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EB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E6C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B327C"/>
    <w:multiLevelType w:val="hybridMultilevel"/>
    <w:tmpl w:val="2A1264DE"/>
    <w:lvl w:ilvl="0" w:tplc="3C3EA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13DB0"/>
    <w:multiLevelType w:val="hybridMultilevel"/>
    <w:tmpl w:val="A8A2F9B2"/>
    <w:lvl w:ilvl="0" w:tplc="EF16B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8A2D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C6A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6AB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EC12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0D50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30395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4EB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B0422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A6B3B"/>
    <w:multiLevelType w:val="hybridMultilevel"/>
    <w:tmpl w:val="2564B7EA"/>
    <w:lvl w:ilvl="0" w:tplc="11203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709BA"/>
    <w:multiLevelType w:val="hybridMultilevel"/>
    <w:tmpl w:val="7A881626"/>
    <w:lvl w:ilvl="0" w:tplc="C49ADA12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 w15:restartNumberingAfterBreak="0">
    <w:nsid w:val="7AE85DA5"/>
    <w:multiLevelType w:val="hybridMultilevel"/>
    <w:tmpl w:val="B8FAED48"/>
    <w:lvl w:ilvl="0" w:tplc="A49445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088B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30BE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C40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632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467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E89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C75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208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9178876">
    <w:abstractNumId w:val="2"/>
  </w:num>
  <w:num w:numId="2" w16cid:durableId="1556627499">
    <w:abstractNumId w:val="30"/>
  </w:num>
  <w:num w:numId="3" w16cid:durableId="83841266">
    <w:abstractNumId w:val="7"/>
  </w:num>
  <w:num w:numId="4" w16cid:durableId="940380021">
    <w:abstractNumId w:val="25"/>
  </w:num>
  <w:num w:numId="5" w16cid:durableId="867446690">
    <w:abstractNumId w:val="5"/>
  </w:num>
  <w:num w:numId="6" w16cid:durableId="1842155996">
    <w:abstractNumId w:val="26"/>
  </w:num>
  <w:num w:numId="7" w16cid:durableId="504252723">
    <w:abstractNumId w:val="23"/>
  </w:num>
  <w:num w:numId="8" w16cid:durableId="1210459638">
    <w:abstractNumId w:val="36"/>
  </w:num>
  <w:num w:numId="9" w16cid:durableId="1333296807">
    <w:abstractNumId w:val="6"/>
  </w:num>
  <w:num w:numId="10" w16cid:durableId="1045183350">
    <w:abstractNumId w:val="29"/>
  </w:num>
  <w:num w:numId="11" w16cid:durableId="1076977293">
    <w:abstractNumId w:val="3"/>
  </w:num>
  <w:num w:numId="12" w16cid:durableId="1216820149">
    <w:abstractNumId w:val="20"/>
  </w:num>
  <w:num w:numId="13" w16cid:durableId="837236114">
    <w:abstractNumId w:val="11"/>
  </w:num>
  <w:num w:numId="14" w16cid:durableId="192352436">
    <w:abstractNumId w:val="33"/>
  </w:num>
  <w:num w:numId="15" w16cid:durableId="137768581">
    <w:abstractNumId w:val="31"/>
  </w:num>
  <w:num w:numId="16" w16cid:durableId="1106999475">
    <w:abstractNumId w:val="10"/>
  </w:num>
  <w:num w:numId="17" w16cid:durableId="176777577">
    <w:abstractNumId w:val="8"/>
  </w:num>
  <w:num w:numId="18" w16cid:durableId="2112967659">
    <w:abstractNumId w:val="13"/>
  </w:num>
  <w:num w:numId="19" w16cid:durableId="2003850972">
    <w:abstractNumId w:val="1"/>
  </w:num>
  <w:num w:numId="20" w16cid:durableId="2078624404">
    <w:abstractNumId w:val="18"/>
  </w:num>
  <w:num w:numId="21" w16cid:durableId="422997605">
    <w:abstractNumId w:val="27"/>
  </w:num>
  <w:num w:numId="22" w16cid:durableId="892548388">
    <w:abstractNumId w:val="35"/>
  </w:num>
  <w:num w:numId="23" w16cid:durableId="1562521510">
    <w:abstractNumId w:val="32"/>
  </w:num>
  <w:num w:numId="24" w16cid:durableId="1295675635">
    <w:abstractNumId w:val="24"/>
  </w:num>
  <w:num w:numId="25" w16cid:durableId="1844008972">
    <w:abstractNumId w:val="16"/>
  </w:num>
  <w:num w:numId="26" w16cid:durableId="2075661736">
    <w:abstractNumId w:val="22"/>
  </w:num>
  <w:num w:numId="27" w16cid:durableId="765149999">
    <w:abstractNumId w:val="17"/>
  </w:num>
  <w:num w:numId="28" w16cid:durableId="203518228">
    <w:abstractNumId w:val="0"/>
  </w:num>
  <w:num w:numId="29" w16cid:durableId="539510273">
    <w:abstractNumId w:val="34"/>
  </w:num>
  <w:num w:numId="30" w16cid:durableId="1817528599">
    <w:abstractNumId w:val="4"/>
  </w:num>
  <w:num w:numId="31" w16cid:durableId="126971928">
    <w:abstractNumId w:val="19"/>
  </w:num>
  <w:num w:numId="32" w16cid:durableId="1480532994">
    <w:abstractNumId w:val="21"/>
  </w:num>
  <w:num w:numId="33" w16cid:durableId="321785756">
    <w:abstractNumId w:val="14"/>
  </w:num>
  <w:num w:numId="34" w16cid:durableId="1688679222">
    <w:abstractNumId w:val="15"/>
  </w:num>
  <w:num w:numId="35" w16cid:durableId="1453132150">
    <w:abstractNumId w:val="28"/>
  </w:num>
  <w:num w:numId="36" w16cid:durableId="869419300">
    <w:abstractNumId w:val="12"/>
  </w:num>
  <w:num w:numId="37" w16cid:durableId="161967547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ZIZ MONE">
    <w15:presenceInfo w15:providerId="Windows Live" w15:userId="c595d906cecc84fa"/>
  </w15:person>
  <w15:person w15:author="Landry Aubin kientga">
    <w15:presenceInfo w15:providerId="Windows Live" w15:userId="81437361e63c7b59"/>
  </w15:person>
  <w15:person w15:author="jacques gampini">
    <w15:presenceInfo w15:providerId="Windows Live" w15:userId="823f360cfaa28c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AE"/>
    <w:rsid w:val="00012B13"/>
    <w:rsid w:val="00031738"/>
    <w:rsid w:val="00045ED1"/>
    <w:rsid w:val="0005126A"/>
    <w:rsid w:val="000B3B1F"/>
    <w:rsid w:val="000C10F6"/>
    <w:rsid w:val="001116A3"/>
    <w:rsid w:val="00113CA8"/>
    <w:rsid w:val="00163D26"/>
    <w:rsid w:val="001B71AE"/>
    <w:rsid w:val="001E12C9"/>
    <w:rsid w:val="001E6016"/>
    <w:rsid w:val="002073BC"/>
    <w:rsid w:val="00222469"/>
    <w:rsid w:val="00236A9B"/>
    <w:rsid w:val="00241A13"/>
    <w:rsid w:val="00247079"/>
    <w:rsid w:val="00255944"/>
    <w:rsid w:val="00265E16"/>
    <w:rsid w:val="002A419A"/>
    <w:rsid w:val="0030154C"/>
    <w:rsid w:val="00302B1E"/>
    <w:rsid w:val="003063FA"/>
    <w:rsid w:val="0031699D"/>
    <w:rsid w:val="003559E6"/>
    <w:rsid w:val="00377827"/>
    <w:rsid w:val="00381197"/>
    <w:rsid w:val="00393627"/>
    <w:rsid w:val="003A2818"/>
    <w:rsid w:val="003A444C"/>
    <w:rsid w:val="003B6E6A"/>
    <w:rsid w:val="0046204D"/>
    <w:rsid w:val="00465E77"/>
    <w:rsid w:val="004727F8"/>
    <w:rsid w:val="00483102"/>
    <w:rsid w:val="004A706B"/>
    <w:rsid w:val="004C037B"/>
    <w:rsid w:val="004C3775"/>
    <w:rsid w:val="004F7A20"/>
    <w:rsid w:val="005020AE"/>
    <w:rsid w:val="00503A70"/>
    <w:rsid w:val="0050700A"/>
    <w:rsid w:val="00550EA6"/>
    <w:rsid w:val="0055269E"/>
    <w:rsid w:val="0056094E"/>
    <w:rsid w:val="00604352"/>
    <w:rsid w:val="006957E0"/>
    <w:rsid w:val="006D485D"/>
    <w:rsid w:val="006E3CD8"/>
    <w:rsid w:val="0075067D"/>
    <w:rsid w:val="00753A8A"/>
    <w:rsid w:val="00774A9D"/>
    <w:rsid w:val="00787AF1"/>
    <w:rsid w:val="007A1827"/>
    <w:rsid w:val="007A1B8A"/>
    <w:rsid w:val="0080355E"/>
    <w:rsid w:val="00836927"/>
    <w:rsid w:val="008913CE"/>
    <w:rsid w:val="008A3E32"/>
    <w:rsid w:val="008B240A"/>
    <w:rsid w:val="008F352B"/>
    <w:rsid w:val="009659D4"/>
    <w:rsid w:val="00983639"/>
    <w:rsid w:val="009C44C9"/>
    <w:rsid w:val="009C47B8"/>
    <w:rsid w:val="009D2AFD"/>
    <w:rsid w:val="009D7FBB"/>
    <w:rsid w:val="00A034AE"/>
    <w:rsid w:val="00A55C8F"/>
    <w:rsid w:val="00A63889"/>
    <w:rsid w:val="00A64ADC"/>
    <w:rsid w:val="00AA06DE"/>
    <w:rsid w:val="00B00A44"/>
    <w:rsid w:val="00B2643B"/>
    <w:rsid w:val="00B3398D"/>
    <w:rsid w:val="00B45127"/>
    <w:rsid w:val="00B73EA2"/>
    <w:rsid w:val="00B85D42"/>
    <w:rsid w:val="00BF7BD1"/>
    <w:rsid w:val="00C00773"/>
    <w:rsid w:val="00C10BE8"/>
    <w:rsid w:val="00C335EF"/>
    <w:rsid w:val="00C40E84"/>
    <w:rsid w:val="00C516A6"/>
    <w:rsid w:val="00C53C2D"/>
    <w:rsid w:val="00C7777E"/>
    <w:rsid w:val="00CB6136"/>
    <w:rsid w:val="00CC1FB3"/>
    <w:rsid w:val="00CF518D"/>
    <w:rsid w:val="00D02FF3"/>
    <w:rsid w:val="00D30266"/>
    <w:rsid w:val="00D40065"/>
    <w:rsid w:val="00D60DF1"/>
    <w:rsid w:val="00D64ECC"/>
    <w:rsid w:val="00D96078"/>
    <w:rsid w:val="00DA4495"/>
    <w:rsid w:val="00DB7EF8"/>
    <w:rsid w:val="00DC0B86"/>
    <w:rsid w:val="00DD7903"/>
    <w:rsid w:val="00DF1FCC"/>
    <w:rsid w:val="00E015CD"/>
    <w:rsid w:val="00E023BB"/>
    <w:rsid w:val="00E35E20"/>
    <w:rsid w:val="00E60D9A"/>
    <w:rsid w:val="00E849DE"/>
    <w:rsid w:val="00E97D5E"/>
    <w:rsid w:val="00EC520A"/>
    <w:rsid w:val="00ED13E8"/>
    <w:rsid w:val="00EE4461"/>
    <w:rsid w:val="00EF2539"/>
    <w:rsid w:val="00EF713E"/>
    <w:rsid w:val="00F11492"/>
    <w:rsid w:val="00F56032"/>
    <w:rsid w:val="00F57C29"/>
    <w:rsid w:val="00F6490A"/>
    <w:rsid w:val="00F703BA"/>
    <w:rsid w:val="00F87DD2"/>
    <w:rsid w:val="00F9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4274"/>
  <w15:chartTrackingRefBased/>
  <w15:docId w15:val="{B2FDA00B-A3BE-482E-9F57-E20776BB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03"/>
    <w:pPr>
      <w:jc w:val="both"/>
    </w:pPr>
    <w:rPr>
      <w:rFonts w:ascii="Times New Roman" w:hAnsi="Times New Roman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1738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71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1A1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fr-CA" w:eastAsia="fr-CA"/>
    </w:rPr>
  </w:style>
  <w:style w:type="character" w:styleId="Marquedecommentaire">
    <w:name w:val="annotation reference"/>
    <w:basedOn w:val="Policepardfaut"/>
    <w:uiPriority w:val="99"/>
    <w:semiHidden/>
    <w:unhideWhenUsed/>
    <w:rsid w:val="00C53C2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3C2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53C2D"/>
    <w:rPr>
      <w:rFonts w:ascii="Times New Roman" w:hAnsi="Times New Roman"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3C2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3C2D"/>
    <w:rPr>
      <w:rFonts w:ascii="Times New Roman" w:hAnsi="Times New Roman"/>
      <w:b/>
      <w:bCs/>
      <w:sz w:val="20"/>
      <w:szCs w:val="20"/>
      <w:lang w:val="fr-FR"/>
    </w:rPr>
  </w:style>
  <w:style w:type="paragraph" w:styleId="Rvision">
    <w:name w:val="Revision"/>
    <w:hidden/>
    <w:uiPriority w:val="99"/>
    <w:semiHidden/>
    <w:rsid w:val="00C53C2D"/>
    <w:pPr>
      <w:spacing w:after="0" w:line="240" w:lineRule="auto"/>
    </w:pPr>
    <w:rPr>
      <w:rFonts w:ascii="Times New Roman" w:hAnsi="Times New Roman"/>
      <w:sz w:val="24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3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3C2D"/>
    <w:rPr>
      <w:rFonts w:ascii="Segoe UI" w:hAnsi="Segoe UI" w:cs="Segoe UI"/>
      <w:sz w:val="18"/>
      <w:szCs w:val="18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2A41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317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Bibliographie">
    <w:name w:val="Bibliography"/>
    <w:basedOn w:val="Normal"/>
    <w:next w:val="Normal"/>
    <w:uiPriority w:val="37"/>
    <w:unhideWhenUsed/>
    <w:rsid w:val="0003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14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65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6999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068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64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7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675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95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3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54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00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18/08/relationships/commentsExtensible" Target="commentsExtensi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2C262B-EF39-4657-85FD-76F431A64A0A}" type="doc">
      <dgm:prSet loTypeId="urn:microsoft.com/office/officeart/2005/8/layout/orgChart1#1" loCatId="hierarchy" qsTypeId="urn:microsoft.com/office/officeart/2005/8/quickstyle/simple3#1" qsCatId="simple" csTypeId="urn:microsoft.com/office/officeart/2005/8/colors/accent1_2#1" csCatId="accent1" phldr="1"/>
      <dgm:spPr/>
      <dgm:t>
        <a:bodyPr/>
        <a:lstStyle/>
        <a:p>
          <a:endParaRPr lang="fr-FR"/>
        </a:p>
      </dgm:t>
    </dgm:pt>
    <dgm:pt modelId="{35EA77B5-CCDC-41A6-A7B4-C8680B800754}">
      <dgm:prSet phldrT="[Texte]"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Direction-Gérance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836F76-506D-4F93-9CE1-DAE95B70D25C}" type="parTrans" cxnId="{637190F2-AB7B-4946-A7D3-5AC0908877FE}">
      <dgm:prSet/>
      <dgm:spPr/>
      <dgm:t>
        <a:bodyPr/>
        <a:lstStyle/>
        <a:p>
          <a:endParaRPr lang="fr-FR"/>
        </a:p>
      </dgm:t>
    </dgm:pt>
    <dgm:pt modelId="{D707AFDB-F0DF-424D-928D-79F2E79F4271}" type="sibTrans" cxnId="{637190F2-AB7B-4946-A7D3-5AC0908877FE}">
      <dgm:prSet/>
      <dgm:spPr/>
      <dgm:t>
        <a:bodyPr/>
        <a:lstStyle/>
        <a:p>
          <a:endParaRPr lang="fr-FR"/>
        </a:p>
      </dgm:t>
    </dgm:pt>
    <dgm:pt modelId="{31AC430B-70BE-4171-8972-48C57DEB8151}" type="asst">
      <dgm:prSet phldrT="[Texte]"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Assistance et Secrétariat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D1F6D2-7B5C-4BCB-A473-34126FE61353}" type="parTrans" cxnId="{733F099A-EA57-4ECE-BF25-B416C578041B}">
      <dgm:prSet/>
      <dgm:spPr/>
      <dgm:t>
        <a:bodyPr/>
        <a:lstStyle/>
        <a:p>
          <a:endParaRPr lang="fr-FR"/>
        </a:p>
      </dgm:t>
    </dgm:pt>
    <dgm:pt modelId="{D17CC2E9-FA3D-4D2E-88DC-5268EE94E9D6}" type="sibTrans" cxnId="{733F099A-EA57-4ECE-BF25-B416C578041B}">
      <dgm:prSet/>
      <dgm:spPr/>
      <dgm:t>
        <a:bodyPr/>
        <a:lstStyle/>
        <a:p>
          <a:endParaRPr lang="fr-FR"/>
        </a:p>
      </dgm:t>
    </dgm:pt>
    <dgm:pt modelId="{620245A3-F8DC-454A-B28D-306076EE733B}">
      <dgm:prSet phldrT="[Texte]"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</a:t>
          </a:r>
          <a:r>
            <a:rPr lang="fr-FR" sz="1200" b="1" dirty="0" err="1">
              <a:latin typeface="Times New Roman" panose="02020603050405020304" pitchFamily="18" charset="0"/>
              <a:cs typeface="Times New Roman" panose="02020603050405020304" pitchFamily="18" charset="0"/>
            </a:rPr>
            <a:t>des Sciences</a:t>
          </a:r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 Géographiques et du Foncier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1A9ECC9-59D0-4796-9774-C1B5F23EE1C7}" type="parTrans" cxnId="{84F768CF-B9C0-472E-8EEF-433DD9F66CB9}">
      <dgm:prSet/>
      <dgm:spPr/>
      <dgm:t>
        <a:bodyPr/>
        <a:lstStyle/>
        <a:p>
          <a:endParaRPr lang="fr-FR"/>
        </a:p>
      </dgm:t>
    </dgm:pt>
    <dgm:pt modelId="{5B283489-9187-4093-9475-ADE68DC16065}" type="sibTrans" cxnId="{84F768CF-B9C0-472E-8EEF-433DD9F66CB9}">
      <dgm:prSet/>
      <dgm:spPr/>
      <dgm:t>
        <a:bodyPr/>
        <a:lstStyle/>
        <a:p>
          <a:endParaRPr lang="fr-FR"/>
        </a:p>
      </dgm:t>
    </dgm:pt>
    <dgm:pt modelId="{74F696C9-A860-4BC0-81C7-AC8ED7AF48DB}">
      <dgm:prSet phldrT="[Texte]"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Eau –Hygiène- Assainissement-Santé Publique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16ADE8-5DA9-495F-88AC-E66D4A86DAA6}" type="parTrans" cxnId="{61E142DB-59C0-449D-AD67-D3FCEF77A3B8}">
      <dgm:prSet/>
      <dgm:spPr/>
      <dgm:t>
        <a:bodyPr/>
        <a:lstStyle/>
        <a:p>
          <a:endParaRPr lang="fr-FR"/>
        </a:p>
      </dgm:t>
    </dgm:pt>
    <dgm:pt modelId="{6A9D2B6A-F812-4713-84FD-4FA075112170}" type="sibTrans" cxnId="{61E142DB-59C0-449D-AD67-D3FCEF77A3B8}">
      <dgm:prSet/>
      <dgm:spPr/>
      <dgm:t>
        <a:bodyPr/>
        <a:lstStyle/>
        <a:p>
          <a:endParaRPr lang="fr-FR"/>
        </a:p>
      </dgm:t>
    </dgm:pt>
    <dgm:pt modelId="{1E1C1396-CED1-4997-9208-7B84AE6C77C1}">
      <dgm:prSet phldrT="[Texte]"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l’Expertise Foncière et Immobilière </a:t>
          </a:r>
        </a:p>
      </dgm:t>
    </dgm:pt>
    <dgm:pt modelId="{7263C1B8-9E50-469E-9F43-E3A609D95F69}" type="parTrans" cxnId="{19E9D6FC-D9FF-4D18-B7EB-7C862279955B}">
      <dgm:prSet/>
      <dgm:spPr/>
      <dgm:t>
        <a:bodyPr/>
        <a:lstStyle/>
        <a:p>
          <a:endParaRPr lang="fr-FR"/>
        </a:p>
      </dgm:t>
    </dgm:pt>
    <dgm:pt modelId="{7545E0CE-466A-44F0-B9B3-CBA8D77C235B}" type="sibTrans" cxnId="{19E9D6FC-D9FF-4D18-B7EB-7C862279955B}">
      <dgm:prSet/>
      <dgm:spPr/>
      <dgm:t>
        <a:bodyPr/>
        <a:lstStyle/>
        <a:p>
          <a:endParaRPr lang="fr-FR"/>
        </a:p>
      </dgm:t>
    </dgm:pt>
    <dgm:pt modelId="{ABDDCD04-FA62-4A0F-BAAB-653DD1CF346C}">
      <dgm:prSet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Génie Informatique et  Statistiques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4C62E-7110-41E8-863A-9F9C0A25A8A0}" type="parTrans" cxnId="{C5E189A3-B73C-4996-9A02-891BF3518E4D}">
      <dgm:prSet/>
      <dgm:spPr/>
      <dgm:t>
        <a:bodyPr/>
        <a:lstStyle/>
        <a:p>
          <a:endParaRPr lang="fr-FR"/>
        </a:p>
      </dgm:t>
    </dgm:pt>
    <dgm:pt modelId="{115405FF-E9A6-4534-BAC6-A49DD66F785C}" type="sibTrans" cxnId="{C5E189A3-B73C-4996-9A02-891BF3518E4D}">
      <dgm:prSet/>
      <dgm:spPr/>
      <dgm:t>
        <a:bodyPr/>
        <a:lstStyle/>
        <a:p>
          <a:endParaRPr lang="fr-FR"/>
        </a:p>
      </dgm:t>
    </dgm:pt>
    <dgm:pt modelId="{8E83E66C-4AD8-49A5-B496-626C8640D2A9}">
      <dgm:prSet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Géo-environnement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8A61329-919B-428A-A677-20C294269504}" type="parTrans" cxnId="{2CB0AEF6-0D9B-48A8-B325-10042703D1B0}">
      <dgm:prSet/>
      <dgm:spPr/>
      <dgm:t>
        <a:bodyPr/>
        <a:lstStyle/>
        <a:p>
          <a:endParaRPr lang="fr-FR"/>
        </a:p>
      </dgm:t>
    </dgm:pt>
    <dgm:pt modelId="{118D33CA-BBE9-4BC7-A6A8-28AA5690B360}" type="sibTrans" cxnId="{2CB0AEF6-0D9B-48A8-B325-10042703D1B0}">
      <dgm:prSet/>
      <dgm:spPr/>
      <dgm:t>
        <a:bodyPr/>
        <a:lstStyle/>
        <a:p>
          <a:endParaRPr lang="fr-FR"/>
        </a:p>
      </dgm:t>
    </dgm:pt>
    <dgm:pt modelId="{B5EF7C25-368F-4410-A920-D93B5E878CDD}">
      <dgm:prSet custT="1"/>
      <dgm:spPr/>
      <dgm:t>
        <a:bodyPr/>
        <a:lstStyle/>
        <a:p>
          <a:r>
            <a:rPr lang="fr-FR" sz="1200" b="1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des Affaires Administratives et Financières</a:t>
          </a:r>
          <a:endParaRPr lang="fr-FR" sz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6547FA6-7003-4B09-A1CC-1C4667428DFC}" type="parTrans" cxnId="{898C4E50-7A74-470A-90E8-69D6E4E94FDB}">
      <dgm:prSet/>
      <dgm:spPr/>
      <dgm:t>
        <a:bodyPr/>
        <a:lstStyle/>
        <a:p>
          <a:endParaRPr lang="fr-FR"/>
        </a:p>
      </dgm:t>
    </dgm:pt>
    <dgm:pt modelId="{E81CC050-0CAC-4D1D-862A-82995AB341C4}" type="sibTrans" cxnId="{898C4E50-7A74-470A-90E8-69D6E4E94FDB}">
      <dgm:prSet/>
      <dgm:spPr/>
      <dgm:t>
        <a:bodyPr/>
        <a:lstStyle/>
        <a:p>
          <a:endParaRPr lang="fr-FR"/>
        </a:p>
      </dgm:t>
    </dgm:pt>
    <dgm:pt modelId="{3316E89D-BB20-4187-B3D2-4492FB72663A}" type="pres">
      <dgm:prSet presAssocID="{7F2C262B-EF39-4657-85FD-76F431A64A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314650-8869-4B27-8571-CF337F6ED80B}" type="pres">
      <dgm:prSet presAssocID="{35EA77B5-CCDC-41A6-A7B4-C8680B800754}" presName="hierRoot1" presStyleCnt="0">
        <dgm:presLayoutVars>
          <dgm:hierBranch val="init"/>
        </dgm:presLayoutVars>
      </dgm:prSet>
      <dgm:spPr/>
    </dgm:pt>
    <dgm:pt modelId="{B8164D76-956A-455A-9ED3-6BC76D7E154F}" type="pres">
      <dgm:prSet presAssocID="{35EA77B5-CCDC-41A6-A7B4-C8680B800754}" presName="rootComposite1" presStyleCnt="0"/>
      <dgm:spPr/>
    </dgm:pt>
    <dgm:pt modelId="{8FA8089D-2573-47A8-9FE7-AAEE99CD4F06}" type="pres">
      <dgm:prSet presAssocID="{35EA77B5-CCDC-41A6-A7B4-C8680B800754}" presName="rootText1" presStyleLbl="node0" presStyleIdx="0" presStyleCnt="1" custScaleY="230106">
        <dgm:presLayoutVars>
          <dgm:chPref val="3"/>
        </dgm:presLayoutVars>
      </dgm:prSet>
      <dgm:spPr/>
    </dgm:pt>
    <dgm:pt modelId="{DF0C702F-BB72-418B-901E-BF51F7171C2F}" type="pres">
      <dgm:prSet presAssocID="{35EA77B5-CCDC-41A6-A7B4-C8680B800754}" presName="rootConnector1" presStyleLbl="node1" presStyleIdx="0" presStyleCnt="0"/>
      <dgm:spPr/>
    </dgm:pt>
    <dgm:pt modelId="{F8CEBD08-CD23-4A97-A18F-CEBF2972A77A}" type="pres">
      <dgm:prSet presAssocID="{35EA77B5-CCDC-41A6-A7B4-C8680B800754}" presName="hierChild2" presStyleCnt="0"/>
      <dgm:spPr/>
    </dgm:pt>
    <dgm:pt modelId="{198C2A4A-9F55-4BCC-AD2E-4B188F5DA718}" type="pres">
      <dgm:prSet presAssocID="{B6547FA6-7003-4B09-A1CC-1C4667428DFC}" presName="Name37" presStyleLbl="parChTrans1D2" presStyleIdx="0" presStyleCnt="7"/>
      <dgm:spPr/>
    </dgm:pt>
    <dgm:pt modelId="{DBEF2896-E396-4EAE-8520-282B9DE65954}" type="pres">
      <dgm:prSet presAssocID="{B5EF7C25-368F-4410-A920-D93B5E878CDD}" presName="hierRoot2" presStyleCnt="0">
        <dgm:presLayoutVars>
          <dgm:hierBranch val="init"/>
        </dgm:presLayoutVars>
      </dgm:prSet>
      <dgm:spPr/>
    </dgm:pt>
    <dgm:pt modelId="{C8841EA3-0E12-41ED-9DDE-C9BBABC4EC7A}" type="pres">
      <dgm:prSet presAssocID="{B5EF7C25-368F-4410-A920-D93B5E878CDD}" presName="rootComposite" presStyleCnt="0"/>
      <dgm:spPr/>
    </dgm:pt>
    <dgm:pt modelId="{B2B79BBD-DDB2-4B64-A8D6-172D66DBDE87}" type="pres">
      <dgm:prSet presAssocID="{B5EF7C25-368F-4410-A920-D93B5E878CDD}" presName="rootText" presStyleLbl="node2" presStyleIdx="0" presStyleCnt="6" custScaleY="230106">
        <dgm:presLayoutVars>
          <dgm:chPref val="3"/>
        </dgm:presLayoutVars>
      </dgm:prSet>
      <dgm:spPr/>
    </dgm:pt>
    <dgm:pt modelId="{D16DF209-7971-4CAE-B4DC-5EE71D0AA808}" type="pres">
      <dgm:prSet presAssocID="{B5EF7C25-368F-4410-A920-D93B5E878CDD}" presName="rootConnector" presStyleLbl="node2" presStyleIdx="0" presStyleCnt="6"/>
      <dgm:spPr/>
    </dgm:pt>
    <dgm:pt modelId="{F95EF767-69AA-4C47-A5B0-2014A74A98BE}" type="pres">
      <dgm:prSet presAssocID="{B5EF7C25-368F-4410-A920-D93B5E878CDD}" presName="hierChild4" presStyleCnt="0"/>
      <dgm:spPr/>
    </dgm:pt>
    <dgm:pt modelId="{67B56AA6-6B5D-4ED7-8E76-F1AF47A53911}" type="pres">
      <dgm:prSet presAssocID="{B5EF7C25-368F-4410-A920-D93B5E878CDD}" presName="hierChild5" presStyleCnt="0"/>
      <dgm:spPr/>
    </dgm:pt>
    <dgm:pt modelId="{642FF74C-7AB5-4621-82F7-C6B023CF2F70}" type="pres">
      <dgm:prSet presAssocID="{98A61329-919B-428A-A677-20C294269504}" presName="Name37" presStyleLbl="parChTrans1D2" presStyleIdx="1" presStyleCnt="7"/>
      <dgm:spPr/>
    </dgm:pt>
    <dgm:pt modelId="{3CEBFE23-8DE8-4BC0-AC54-82901C88AD0B}" type="pres">
      <dgm:prSet presAssocID="{8E83E66C-4AD8-49A5-B496-626C8640D2A9}" presName="hierRoot2" presStyleCnt="0">
        <dgm:presLayoutVars>
          <dgm:hierBranch val="init"/>
        </dgm:presLayoutVars>
      </dgm:prSet>
      <dgm:spPr/>
    </dgm:pt>
    <dgm:pt modelId="{DBD93816-ACED-48AB-99BC-D01513E09548}" type="pres">
      <dgm:prSet presAssocID="{8E83E66C-4AD8-49A5-B496-626C8640D2A9}" presName="rootComposite" presStyleCnt="0"/>
      <dgm:spPr/>
    </dgm:pt>
    <dgm:pt modelId="{6B625D12-2D7A-471E-A5A6-48625CCDDC9B}" type="pres">
      <dgm:prSet presAssocID="{8E83E66C-4AD8-49A5-B496-626C8640D2A9}" presName="rootText" presStyleLbl="node2" presStyleIdx="1" presStyleCnt="6" custScaleY="230106">
        <dgm:presLayoutVars>
          <dgm:chPref val="3"/>
        </dgm:presLayoutVars>
      </dgm:prSet>
      <dgm:spPr/>
    </dgm:pt>
    <dgm:pt modelId="{BB9EDB88-B7DD-4BB1-9BB8-E0BA6AFDBEA2}" type="pres">
      <dgm:prSet presAssocID="{8E83E66C-4AD8-49A5-B496-626C8640D2A9}" presName="rootConnector" presStyleLbl="node2" presStyleIdx="1" presStyleCnt="6"/>
      <dgm:spPr/>
    </dgm:pt>
    <dgm:pt modelId="{44E0354C-6994-4AC1-98BC-A0EEAA10F74F}" type="pres">
      <dgm:prSet presAssocID="{8E83E66C-4AD8-49A5-B496-626C8640D2A9}" presName="hierChild4" presStyleCnt="0"/>
      <dgm:spPr/>
    </dgm:pt>
    <dgm:pt modelId="{9948EB0D-9D5E-4851-AD5E-22B1E5FFA229}" type="pres">
      <dgm:prSet presAssocID="{8E83E66C-4AD8-49A5-B496-626C8640D2A9}" presName="hierChild5" presStyleCnt="0"/>
      <dgm:spPr/>
    </dgm:pt>
    <dgm:pt modelId="{44CC1DF0-2BD2-4CBF-B789-4B59AC7EA25A}" type="pres">
      <dgm:prSet presAssocID="{5984C62E-7110-41E8-863A-9F9C0A25A8A0}" presName="Name37" presStyleLbl="parChTrans1D2" presStyleIdx="2" presStyleCnt="7"/>
      <dgm:spPr/>
    </dgm:pt>
    <dgm:pt modelId="{40969FDF-EE28-4FC8-A786-F3C45DF55F24}" type="pres">
      <dgm:prSet presAssocID="{ABDDCD04-FA62-4A0F-BAAB-653DD1CF346C}" presName="hierRoot2" presStyleCnt="0">
        <dgm:presLayoutVars>
          <dgm:hierBranch val="init"/>
        </dgm:presLayoutVars>
      </dgm:prSet>
      <dgm:spPr/>
    </dgm:pt>
    <dgm:pt modelId="{F3FB9D24-5A21-4CCF-9CE2-5F50EB06C115}" type="pres">
      <dgm:prSet presAssocID="{ABDDCD04-FA62-4A0F-BAAB-653DD1CF346C}" presName="rootComposite" presStyleCnt="0"/>
      <dgm:spPr/>
    </dgm:pt>
    <dgm:pt modelId="{8BD29426-BE75-484D-BD7D-5DFD5B4677D5}" type="pres">
      <dgm:prSet presAssocID="{ABDDCD04-FA62-4A0F-BAAB-653DD1CF346C}" presName="rootText" presStyleLbl="node2" presStyleIdx="2" presStyleCnt="6" custScaleY="230106">
        <dgm:presLayoutVars>
          <dgm:chPref val="3"/>
        </dgm:presLayoutVars>
      </dgm:prSet>
      <dgm:spPr/>
    </dgm:pt>
    <dgm:pt modelId="{D8AE19F7-B48F-43EE-843B-2AC232FE7CAD}" type="pres">
      <dgm:prSet presAssocID="{ABDDCD04-FA62-4A0F-BAAB-653DD1CF346C}" presName="rootConnector" presStyleLbl="node2" presStyleIdx="2" presStyleCnt="6"/>
      <dgm:spPr/>
    </dgm:pt>
    <dgm:pt modelId="{F4686919-9DDA-4DD5-9904-6550AB107FF3}" type="pres">
      <dgm:prSet presAssocID="{ABDDCD04-FA62-4A0F-BAAB-653DD1CF346C}" presName="hierChild4" presStyleCnt="0"/>
      <dgm:spPr/>
    </dgm:pt>
    <dgm:pt modelId="{1BE840E6-F322-47AA-815E-2E02ED30BCF0}" type="pres">
      <dgm:prSet presAssocID="{ABDDCD04-FA62-4A0F-BAAB-653DD1CF346C}" presName="hierChild5" presStyleCnt="0"/>
      <dgm:spPr/>
    </dgm:pt>
    <dgm:pt modelId="{CE81B48D-1581-4F52-BC89-64CC78D3AA64}" type="pres">
      <dgm:prSet presAssocID="{F1A9ECC9-59D0-4796-9774-C1B5F23EE1C7}" presName="Name37" presStyleLbl="parChTrans1D2" presStyleIdx="3" presStyleCnt="7"/>
      <dgm:spPr/>
    </dgm:pt>
    <dgm:pt modelId="{BB1FE925-530D-4DD5-BE48-918C1E846B42}" type="pres">
      <dgm:prSet presAssocID="{620245A3-F8DC-454A-B28D-306076EE733B}" presName="hierRoot2" presStyleCnt="0">
        <dgm:presLayoutVars>
          <dgm:hierBranch val="init"/>
        </dgm:presLayoutVars>
      </dgm:prSet>
      <dgm:spPr/>
    </dgm:pt>
    <dgm:pt modelId="{B71D6E2D-8890-4304-8FB1-ED79EAF38E1D}" type="pres">
      <dgm:prSet presAssocID="{620245A3-F8DC-454A-B28D-306076EE733B}" presName="rootComposite" presStyleCnt="0"/>
      <dgm:spPr/>
    </dgm:pt>
    <dgm:pt modelId="{F7ED189B-0DA2-49D8-8CD8-DC5D4CC1C896}" type="pres">
      <dgm:prSet presAssocID="{620245A3-F8DC-454A-B28D-306076EE733B}" presName="rootText" presStyleLbl="node2" presStyleIdx="3" presStyleCnt="6" custScaleY="230106">
        <dgm:presLayoutVars>
          <dgm:chPref val="3"/>
        </dgm:presLayoutVars>
      </dgm:prSet>
      <dgm:spPr/>
    </dgm:pt>
    <dgm:pt modelId="{DDEE22B4-4DB8-462A-A6DA-F78503187499}" type="pres">
      <dgm:prSet presAssocID="{620245A3-F8DC-454A-B28D-306076EE733B}" presName="rootConnector" presStyleLbl="node2" presStyleIdx="3" presStyleCnt="6"/>
      <dgm:spPr/>
    </dgm:pt>
    <dgm:pt modelId="{6BD08C36-6FD7-46D3-A1BE-5A1FE5E41F91}" type="pres">
      <dgm:prSet presAssocID="{620245A3-F8DC-454A-B28D-306076EE733B}" presName="hierChild4" presStyleCnt="0"/>
      <dgm:spPr/>
    </dgm:pt>
    <dgm:pt modelId="{E3843448-D130-4D74-A99A-09B96E26E737}" type="pres">
      <dgm:prSet presAssocID="{620245A3-F8DC-454A-B28D-306076EE733B}" presName="hierChild5" presStyleCnt="0"/>
      <dgm:spPr/>
    </dgm:pt>
    <dgm:pt modelId="{B00BEC01-E66A-4787-9E01-4B67CDFAB903}" type="pres">
      <dgm:prSet presAssocID="{6516ADE8-5DA9-495F-88AC-E66D4A86DAA6}" presName="Name37" presStyleLbl="parChTrans1D2" presStyleIdx="4" presStyleCnt="7"/>
      <dgm:spPr/>
    </dgm:pt>
    <dgm:pt modelId="{151F97D3-765F-4DD5-8B14-5E17F22015DC}" type="pres">
      <dgm:prSet presAssocID="{74F696C9-A860-4BC0-81C7-AC8ED7AF48DB}" presName="hierRoot2" presStyleCnt="0">
        <dgm:presLayoutVars>
          <dgm:hierBranch val="init"/>
        </dgm:presLayoutVars>
      </dgm:prSet>
      <dgm:spPr/>
    </dgm:pt>
    <dgm:pt modelId="{ACCECC6F-1CF6-4628-ABFD-D6357F6766E3}" type="pres">
      <dgm:prSet presAssocID="{74F696C9-A860-4BC0-81C7-AC8ED7AF48DB}" presName="rootComposite" presStyleCnt="0"/>
      <dgm:spPr/>
    </dgm:pt>
    <dgm:pt modelId="{E2823E5D-BBBF-47E8-BD7D-DD7E382F547D}" type="pres">
      <dgm:prSet presAssocID="{74F696C9-A860-4BC0-81C7-AC8ED7AF48DB}" presName="rootText" presStyleLbl="node2" presStyleIdx="4" presStyleCnt="6" custScaleY="230106">
        <dgm:presLayoutVars>
          <dgm:chPref val="3"/>
        </dgm:presLayoutVars>
      </dgm:prSet>
      <dgm:spPr/>
    </dgm:pt>
    <dgm:pt modelId="{62966290-A056-45CE-8F62-9F4AECDEBB11}" type="pres">
      <dgm:prSet presAssocID="{74F696C9-A860-4BC0-81C7-AC8ED7AF48DB}" presName="rootConnector" presStyleLbl="node2" presStyleIdx="4" presStyleCnt="6"/>
      <dgm:spPr/>
    </dgm:pt>
    <dgm:pt modelId="{F847C744-1544-4075-B9B4-40329448A26A}" type="pres">
      <dgm:prSet presAssocID="{74F696C9-A860-4BC0-81C7-AC8ED7AF48DB}" presName="hierChild4" presStyleCnt="0"/>
      <dgm:spPr/>
    </dgm:pt>
    <dgm:pt modelId="{8684717B-70CD-44D6-8E70-6D3156702E5B}" type="pres">
      <dgm:prSet presAssocID="{74F696C9-A860-4BC0-81C7-AC8ED7AF48DB}" presName="hierChild5" presStyleCnt="0"/>
      <dgm:spPr/>
    </dgm:pt>
    <dgm:pt modelId="{68252786-5706-41EA-80FB-1EEB6D3D69C9}" type="pres">
      <dgm:prSet presAssocID="{7263C1B8-9E50-469E-9F43-E3A609D95F69}" presName="Name37" presStyleLbl="parChTrans1D2" presStyleIdx="5" presStyleCnt="7"/>
      <dgm:spPr/>
    </dgm:pt>
    <dgm:pt modelId="{8998C13B-BB9A-4702-9AA5-802033831E3A}" type="pres">
      <dgm:prSet presAssocID="{1E1C1396-CED1-4997-9208-7B84AE6C77C1}" presName="hierRoot2" presStyleCnt="0">
        <dgm:presLayoutVars>
          <dgm:hierBranch val="init"/>
        </dgm:presLayoutVars>
      </dgm:prSet>
      <dgm:spPr/>
    </dgm:pt>
    <dgm:pt modelId="{57B7D9E9-2501-4216-9566-4E7CF95A0432}" type="pres">
      <dgm:prSet presAssocID="{1E1C1396-CED1-4997-9208-7B84AE6C77C1}" presName="rootComposite" presStyleCnt="0"/>
      <dgm:spPr/>
    </dgm:pt>
    <dgm:pt modelId="{84315570-A635-42A6-9AFA-E5E8DAEE8901}" type="pres">
      <dgm:prSet presAssocID="{1E1C1396-CED1-4997-9208-7B84AE6C77C1}" presName="rootText" presStyleLbl="node2" presStyleIdx="5" presStyleCnt="6" custScaleY="230106">
        <dgm:presLayoutVars>
          <dgm:chPref val="3"/>
        </dgm:presLayoutVars>
      </dgm:prSet>
      <dgm:spPr/>
    </dgm:pt>
    <dgm:pt modelId="{D1A6ACCC-98A6-4EAF-8B27-63278CBE3ED8}" type="pres">
      <dgm:prSet presAssocID="{1E1C1396-CED1-4997-9208-7B84AE6C77C1}" presName="rootConnector" presStyleLbl="node2" presStyleIdx="5" presStyleCnt="6"/>
      <dgm:spPr/>
    </dgm:pt>
    <dgm:pt modelId="{688C447F-1BB5-4DC8-98C6-7DBCE87FFC61}" type="pres">
      <dgm:prSet presAssocID="{1E1C1396-CED1-4997-9208-7B84AE6C77C1}" presName="hierChild4" presStyleCnt="0"/>
      <dgm:spPr/>
    </dgm:pt>
    <dgm:pt modelId="{FCC6D858-61C4-4C86-AF77-40BD71CD10B8}" type="pres">
      <dgm:prSet presAssocID="{1E1C1396-CED1-4997-9208-7B84AE6C77C1}" presName="hierChild5" presStyleCnt="0"/>
      <dgm:spPr/>
    </dgm:pt>
    <dgm:pt modelId="{A046D0AF-948B-465A-BA31-FCF21E4B44F6}" type="pres">
      <dgm:prSet presAssocID="{35EA77B5-CCDC-41A6-A7B4-C8680B800754}" presName="hierChild3" presStyleCnt="0"/>
      <dgm:spPr/>
    </dgm:pt>
    <dgm:pt modelId="{754680DE-5370-44BD-A1AC-1F280645C599}" type="pres">
      <dgm:prSet presAssocID="{40D1F6D2-7B5C-4BCB-A473-34126FE61353}" presName="Name111" presStyleLbl="parChTrans1D2" presStyleIdx="6" presStyleCnt="7"/>
      <dgm:spPr/>
    </dgm:pt>
    <dgm:pt modelId="{BFEA15AD-5B08-4F6D-BEF5-750D5B3D1ABC}" type="pres">
      <dgm:prSet presAssocID="{31AC430B-70BE-4171-8972-48C57DEB8151}" presName="hierRoot3" presStyleCnt="0">
        <dgm:presLayoutVars>
          <dgm:hierBranch val="init"/>
        </dgm:presLayoutVars>
      </dgm:prSet>
      <dgm:spPr/>
    </dgm:pt>
    <dgm:pt modelId="{7C9C3F1C-7875-4986-95F3-CE01DF28DC3B}" type="pres">
      <dgm:prSet presAssocID="{31AC430B-70BE-4171-8972-48C57DEB8151}" presName="rootComposite3" presStyleCnt="0"/>
      <dgm:spPr/>
    </dgm:pt>
    <dgm:pt modelId="{3F909850-BCBC-4F90-8F35-F8F7967B9B59}" type="pres">
      <dgm:prSet presAssocID="{31AC430B-70BE-4171-8972-48C57DEB8151}" presName="rootText3" presStyleLbl="asst1" presStyleIdx="0" presStyleCnt="1" custScaleY="230106">
        <dgm:presLayoutVars>
          <dgm:chPref val="3"/>
        </dgm:presLayoutVars>
      </dgm:prSet>
      <dgm:spPr/>
    </dgm:pt>
    <dgm:pt modelId="{26010E5D-D6CD-47D8-891D-0D1C2FF9904A}" type="pres">
      <dgm:prSet presAssocID="{31AC430B-70BE-4171-8972-48C57DEB8151}" presName="rootConnector3" presStyleLbl="asst1" presStyleIdx="0" presStyleCnt="1"/>
      <dgm:spPr/>
    </dgm:pt>
    <dgm:pt modelId="{676C3875-73D7-467F-B13E-36806E68F4DD}" type="pres">
      <dgm:prSet presAssocID="{31AC430B-70BE-4171-8972-48C57DEB8151}" presName="hierChild6" presStyleCnt="0"/>
      <dgm:spPr/>
    </dgm:pt>
    <dgm:pt modelId="{7A1758F7-D6A1-4D09-9BDF-16B9C347BF46}" type="pres">
      <dgm:prSet presAssocID="{31AC430B-70BE-4171-8972-48C57DEB8151}" presName="hierChild7" presStyleCnt="0"/>
      <dgm:spPr/>
    </dgm:pt>
  </dgm:ptLst>
  <dgm:cxnLst>
    <dgm:cxn modelId="{AE977D00-72B7-4322-9842-96A91742F130}" type="presOf" srcId="{74F696C9-A860-4BC0-81C7-AC8ED7AF48DB}" destId="{62966290-A056-45CE-8F62-9F4AECDEBB11}" srcOrd="1" destOrd="0" presId="urn:microsoft.com/office/officeart/2005/8/layout/orgChart1#1"/>
    <dgm:cxn modelId="{1437BF01-20B3-4DB1-B823-4A7D347A5342}" type="presOf" srcId="{620245A3-F8DC-454A-B28D-306076EE733B}" destId="{DDEE22B4-4DB8-462A-A6DA-F78503187499}" srcOrd="1" destOrd="0" presId="urn:microsoft.com/office/officeart/2005/8/layout/orgChart1#1"/>
    <dgm:cxn modelId="{E1E68D22-B628-405D-B759-A1772CF5F910}" type="presOf" srcId="{7F2C262B-EF39-4657-85FD-76F431A64A0A}" destId="{3316E89D-BB20-4187-B3D2-4492FB72663A}" srcOrd="0" destOrd="0" presId="urn:microsoft.com/office/officeart/2005/8/layout/orgChart1#1"/>
    <dgm:cxn modelId="{A92CEA28-C120-4EEE-A081-4A2E3FCEE093}" type="presOf" srcId="{5984C62E-7110-41E8-863A-9F9C0A25A8A0}" destId="{44CC1DF0-2BD2-4CBF-B789-4B59AC7EA25A}" srcOrd="0" destOrd="0" presId="urn:microsoft.com/office/officeart/2005/8/layout/orgChart1#1"/>
    <dgm:cxn modelId="{1DE3E02A-7AE1-4FC5-B3C9-9E44D7B02A11}" type="presOf" srcId="{98A61329-919B-428A-A677-20C294269504}" destId="{642FF74C-7AB5-4621-82F7-C6B023CF2F70}" srcOrd="0" destOrd="0" presId="urn:microsoft.com/office/officeart/2005/8/layout/orgChart1#1"/>
    <dgm:cxn modelId="{CD4A8D32-3230-403A-AD1B-502B5AB1A921}" type="presOf" srcId="{31AC430B-70BE-4171-8972-48C57DEB8151}" destId="{26010E5D-D6CD-47D8-891D-0D1C2FF9904A}" srcOrd="1" destOrd="0" presId="urn:microsoft.com/office/officeart/2005/8/layout/orgChart1#1"/>
    <dgm:cxn modelId="{7B0D793E-1FE2-43C2-8B3B-D04520F4D806}" type="presOf" srcId="{35EA77B5-CCDC-41A6-A7B4-C8680B800754}" destId="{8FA8089D-2573-47A8-9FE7-AAEE99CD4F06}" srcOrd="0" destOrd="0" presId="urn:microsoft.com/office/officeart/2005/8/layout/orgChart1#1"/>
    <dgm:cxn modelId="{884DDE61-40AE-4A42-9CA8-81830637D7FE}" type="presOf" srcId="{6516ADE8-5DA9-495F-88AC-E66D4A86DAA6}" destId="{B00BEC01-E66A-4787-9E01-4B67CDFAB903}" srcOrd="0" destOrd="0" presId="urn:microsoft.com/office/officeart/2005/8/layout/orgChart1#1"/>
    <dgm:cxn modelId="{2793FC66-FDE8-4591-94BF-5A44FD4D7A41}" type="presOf" srcId="{ABDDCD04-FA62-4A0F-BAAB-653DD1CF346C}" destId="{8BD29426-BE75-484D-BD7D-5DFD5B4677D5}" srcOrd="0" destOrd="0" presId="urn:microsoft.com/office/officeart/2005/8/layout/orgChart1#1"/>
    <dgm:cxn modelId="{EB6DE26C-35ED-4631-8F1E-2D1295AEBA23}" type="presOf" srcId="{74F696C9-A860-4BC0-81C7-AC8ED7AF48DB}" destId="{E2823E5D-BBBF-47E8-BD7D-DD7E382F547D}" srcOrd="0" destOrd="0" presId="urn:microsoft.com/office/officeart/2005/8/layout/orgChart1#1"/>
    <dgm:cxn modelId="{898C4E50-7A74-470A-90E8-69D6E4E94FDB}" srcId="{35EA77B5-CCDC-41A6-A7B4-C8680B800754}" destId="{B5EF7C25-368F-4410-A920-D93B5E878CDD}" srcOrd="1" destOrd="0" parTransId="{B6547FA6-7003-4B09-A1CC-1C4667428DFC}" sibTransId="{E81CC050-0CAC-4D1D-862A-82995AB341C4}"/>
    <dgm:cxn modelId="{73032878-1816-411A-B3AE-A2EDB3074BC0}" type="presOf" srcId="{B6547FA6-7003-4B09-A1CC-1C4667428DFC}" destId="{198C2A4A-9F55-4BCC-AD2E-4B188F5DA718}" srcOrd="0" destOrd="0" presId="urn:microsoft.com/office/officeart/2005/8/layout/orgChart1#1"/>
    <dgm:cxn modelId="{01BAB278-AB2A-4009-886C-7AA85F02B199}" type="presOf" srcId="{7263C1B8-9E50-469E-9F43-E3A609D95F69}" destId="{68252786-5706-41EA-80FB-1EEB6D3D69C9}" srcOrd="0" destOrd="0" presId="urn:microsoft.com/office/officeart/2005/8/layout/orgChart1#1"/>
    <dgm:cxn modelId="{B8B53688-B517-458B-A5F6-9D34F9C02AB0}" type="presOf" srcId="{40D1F6D2-7B5C-4BCB-A473-34126FE61353}" destId="{754680DE-5370-44BD-A1AC-1F280645C599}" srcOrd="0" destOrd="0" presId="urn:microsoft.com/office/officeart/2005/8/layout/orgChart1#1"/>
    <dgm:cxn modelId="{965A0A91-8F79-4962-AC39-DFE3F67E17FD}" type="presOf" srcId="{ABDDCD04-FA62-4A0F-BAAB-653DD1CF346C}" destId="{D8AE19F7-B48F-43EE-843B-2AC232FE7CAD}" srcOrd="1" destOrd="0" presId="urn:microsoft.com/office/officeart/2005/8/layout/orgChart1#1"/>
    <dgm:cxn modelId="{E9CD8692-F476-4585-BC71-0BEA92ECE1AE}" type="presOf" srcId="{31AC430B-70BE-4171-8972-48C57DEB8151}" destId="{3F909850-BCBC-4F90-8F35-F8F7967B9B59}" srcOrd="0" destOrd="0" presId="urn:microsoft.com/office/officeart/2005/8/layout/orgChart1#1"/>
    <dgm:cxn modelId="{733F099A-EA57-4ECE-BF25-B416C578041B}" srcId="{35EA77B5-CCDC-41A6-A7B4-C8680B800754}" destId="{31AC430B-70BE-4171-8972-48C57DEB8151}" srcOrd="0" destOrd="0" parTransId="{40D1F6D2-7B5C-4BCB-A473-34126FE61353}" sibTransId="{D17CC2E9-FA3D-4D2E-88DC-5268EE94E9D6}"/>
    <dgm:cxn modelId="{31F3E09F-AFBB-4B12-AB09-BFE78AE751F7}" type="presOf" srcId="{8E83E66C-4AD8-49A5-B496-626C8640D2A9}" destId="{6B625D12-2D7A-471E-A5A6-48625CCDDC9B}" srcOrd="0" destOrd="0" presId="urn:microsoft.com/office/officeart/2005/8/layout/orgChart1#1"/>
    <dgm:cxn modelId="{C5E189A3-B73C-4996-9A02-891BF3518E4D}" srcId="{35EA77B5-CCDC-41A6-A7B4-C8680B800754}" destId="{ABDDCD04-FA62-4A0F-BAAB-653DD1CF346C}" srcOrd="3" destOrd="0" parTransId="{5984C62E-7110-41E8-863A-9F9C0A25A8A0}" sibTransId="{115405FF-E9A6-4534-BAC6-A49DD66F785C}"/>
    <dgm:cxn modelId="{152D8AA3-90B8-4C51-9098-0A4B40F24904}" type="presOf" srcId="{F1A9ECC9-59D0-4796-9774-C1B5F23EE1C7}" destId="{CE81B48D-1581-4F52-BC89-64CC78D3AA64}" srcOrd="0" destOrd="0" presId="urn:microsoft.com/office/officeart/2005/8/layout/orgChart1#1"/>
    <dgm:cxn modelId="{58877CA5-1264-418F-90AF-1F7A1E859E51}" type="presOf" srcId="{B5EF7C25-368F-4410-A920-D93B5E878CDD}" destId="{D16DF209-7971-4CAE-B4DC-5EE71D0AA808}" srcOrd="1" destOrd="0" presId="urn:microsoft.com/office/officeart/2005/8/layout/orgChart1#1"/>
    <dgm:cxn modelId="{1AAD26A9-F5AB-4516-96CB-E6FB1682F97C}" type="presOf" srcId="{35EA77B5-CCDC-41A6-A7B4-C8680B800754}" destId="{DF0C702F-BB72-418B-901E-BF51F7171C2F}" srcOrd="1" destOrd="0" presId="urn:microsoft.com/office/officeart/2005/8/layout/orgChart1#1"/>
    <dgm:cxn modelId="{0E1956B4-735C-4D35-B1D7-F931DC0D5C90}" type="presOf" srcId="{8E83E66C-4AD8-49A5-B496-626C8640D2A9}" destId="{BB9EDB88-B7DD-4BB1-9BB8-E0BA6AFDBEA2}" srcOrd="1" destOrd="0" presId="urn:microsoft.com/office/officeart/2005/8/layout/orgChart1#1"/>
    <dgm:cxn modelId="{9403EDC2-4134-4F51-9978-B816F868C944}" type="presOf" srcId="{620245A3-F8DC-454A-B28D-306076EE733B}" destId="{F7ED189B-0DA2-49D8-8CD8-DC5D4CC1C896}" srcOrd="0" destOrd="0" presId="urn:microsoft.com/office/officeart/2005/8/layout/orgChart1#1"/>
    <dgm:cxn modelId="{84F768CF-B9C0-472E-8EEF-433DD9F66CB9}" srcId="{35EA77B5-CCDC-41A6-A7B4-C8680B800754}" destId="{620245A3-F8DC-454A-B28D-306076EE733B}" srcOrd="4" destOrd="0" parTransId="{F1A9ECC9-59D0-4796-9774-C1B5F23EE1C7}" sibTransId="{5B283489-9187-4093-9475-ADE68DC16065}"/>
    <dgm:cxn modelId="{61E142DB-59C0-449D-AD67-D3FCEF77A3B8}" srcId="{35EA77B5-CCDC-41A6-A7B4-C8680B800754}" destId="{74F696C9-A860-4BC0-81C7-AC8ED7AF48DB}" srcOrd="5" destOrd="0" parTransId="{6516ADE8-5DA9-495F-88AC-E66D4A86DAA6}" sibTransId="{6A9D2B6A-F812-4713-84FD-4FA075112170}"/>
    <dgm:cxn modelId="{E110B1E9-2E6B-4573-BDA8-443AE8BE33CB}" type="presOf" srcId="{1E1C1396-CED1-4997-9208-7B84AE6C77C1}" destId="{D1A6ACCC-98A6-4EAF-8B27-63278CBE3ED8}" srcOrd="1" destOrd="0" presId="urn:microsoft.com/office/officeart/2005/8/layout/orgChart1#1"/>
    <dgm:cxn modelId="{637190F2-AB7B-4946-A7D3-5AC0908877FE}" srcId="{7F2C262B-EF39-4657-85FD-76F431A64A0A}" destId="{35EA77B5-CCDC-41A6-A7B4-C8680B800754}" srcOrd="0" destOrd="0" parTransId="{CF836F76-506D-4F93-9CE1-DAE95B70D25C}" sibTransId="{D707AFDB-F0DF-424D-928D-79F2E79F4271}"/>
    <dgm:cxn modelId="{2CB0AEF6-0D9B-48A8-B325-10042703D1B0}" srcId="{35EA77B5-CCDC-41A6-A7B4-C8680B800754}" destId="{8E83E66C-4AD8-49A5-B496-626C8640D2A9}" srcOrd="2" destOrd="0" parTransId="{98A61329-919B-428A-A677-20C294269504}" sibTransId="{118D33CA-BBE9-4BC7-A6A8-28AA5690B360}"/>
    <dgm:cxn modelId="{3E8FFFF8-7871-467D-9BB1-70B8714C6A31}" type="presOf" srcId="{B5EF7C25-368F-4410-A920-D93B5E878CDD}" destId="{B2B79BBD-DDB2-4B64-A8D6-172D66DBDE87}" srcOrd="0" destOrd="0" presId="urn:microsoft.com/office/officeart/2005/8/layout/orgChart1#1"/>
    <dgm:cxn modelId="{8F060EFA-ED1C-4C9A-BB4D-2F2BFAAEC59A}" type="presOf" srcId="{1E1C1396-CED1-4997-9208-7B84AE6C77C1}" destId="{84315570-A635-42A6-9AFA-E5E8DAEE8901}" srcOrd="0" destOrd="0" presId="urn:microsoft.com/office/officeart/2005/8/layout/orgChart1#1"/>
    <dgm:cxn modelId="{19E9D6FC-D9FF-4D18-B7EB-7C862279955B}" srcId="{35EA77B5-CCDC-41A6-A7B4-C8680B800754}" destId="{1E1C1396-CED1-4997-9208-7B84AE6C77C1}" srcOrd="6" destOrd="0" parTransId="{7263C1B8-9E50-469E-9F43-E3A609D95F69}" sibTransId="{7545E0CE-466A-44F0-B9B3-CBA8D77C235B}"/>
    <dgm:cxn modelId="{4ACFB1FC-64A9-48F4-8F4A-12915234E74A}" type="presParOf" srcId="{3316E89D-BB20-4187-B3D2-4492FB72663A}" destId="{73314650-8869-4B27-8571-CF337F6ED80B}" srcOrd="0" destOrd="0" presId="urn:microsoft.com/office/officeart/2005/8/layout/orgChart1#1"/>
    <dgm:cxn modelId="{F573718C-59F7-446C-AD37-DF4C4676490F}" type="presParOf" srcId="{73314650-8869-4B27-8571-CF337F6ED80B}" destId="{B8164D76-956A-455A-9ED3-6BC76D7E154F}" srcOrd="0" destOrd="0" presId="urn:microsoft.com/office/officeart/2005/8/layout/orgChart1#1"/>
    <dgm:cxn modelId="{F816C31C-51FF-4DFA-BDAF-C1DBFBE23B6B}" type="presParOf" srcId="{B8164D76-956A-455A-9ED3-6BC76D7E154F}" destId="{8FA8089D-2573-47A8-9FE7-AAEE99CD4F06}" srcOrd="0" destOrd="0" presId="urn:microsoft.com/office/officeart/2005/8/layout/orgChart1#1"/>
    <dgm:cxn modelId="{E0101795-E472-4848-BDF4-5C1E66D0C761}" type="presParOf" srcId="{B8164D76-956A-455A-9ED3-6BC76D7E154F}" destId="{DF0C702F-BB72-418B-901E-BF51F7171C2F}" srcOrd="1" destOrd="0" presId="urn:microsoft.com/office/officeart/2005/8/layout/orgChart1#1"/>
    <dgm:cxn modelId="{C3DDF157-23D7-4CA6-897D-D5A25C02FB7B}" type="presParOf" srcId="{73314650-8869-4B27-8571-CF337F6ED80B}" destId="{F8CEBD08-CD23-4A97-A18F-CEBF2972A77A}" srcOrd="1" destOrd="0" presId="urn:microsoft.com/office/officeart/2005/8/layout/orgChart1#1"/>
    <dgm:cxn modelId="{B8D8EDBA-4D8B-45D9-A44C-B2DC321427F5}" type="presParOf" srcId="{F8CEBD08-CD23-4A97-A18F-CEBF2972A77A}" destId="{198C2A4A-9F55-4BCC-AD2E-4B188F5DA718}" srcOrd="0" destOrd="0" presId="urn:microsoft.com/office/officeart/2005/8/layout/orgChart1#1"/>
    <dgm:cxn modelId="{6E6CE350-40AA-4ECA-85F9-B2E55556D190}" type="presParOf" srcId="{F8CEBD08-CD23-4A97-A18F-CEBF2972A77A}" destId="{DBEF2896-E396-4EAE-8520-282B9DE65954}" srcOrd="1" destOrd="0" presId="urn:microsoft.com/office/officeart/2005/8/layout/orgChart1#1"/>
    <dgm:cxn modelId="{7D025CF1-AD2A-45D8-B9BA-7C17B9796DFF}" type="presParOf" srcId="{DBEF2896-E396-4EAE-8520-282B9DE65954}" destId="{C8841EA3-0E12-41ED-9DDE-C9BBABC4EC7A}" srcOrd="0" destOrd="0" presId="urn:microsoft.com/office/officeart/2005/8/layout/orgChart1#1"/>
    <dgm:cxn modelId="{EA98C94F-5711-4B20-B22C-22095DDDE017}" type="presParOf" srcId="{C8841EA3-0E12-41ED-9DDE-C9BBABC4EC7A}" destId="{B2B79BBD-DDB2-4B64-A8D6-172D66DBDE87}" srcOrd="0" destOrd="0" presId="urn:microsoft.com/office/officeart/2005/8/layout/orgChart1#1"/>
    <dgm:cxn modelId="{0448FFA7-EEF1-4F7E-A457-403073E1C01E}" type="presParOf" srcId="{C8841EA3-0E12-41ED-9DDE-C9BBABC4EC7A}" destId="{D16DF209-7971-4CAE-B4DC-5EE71D0AA808}" srcOrd="1" destOrd="0" presId="urn:microsoft.com/office/officeart/2005/8/layout/orgChart1#1"/>
    <dgm:cxn modelId="{17B947B0-87B7-46FA-9782-076A1EDF1CC0}" type="presParOf" srcId="{DBEF2896-E396-4EAE-8520-282B9DE65954}" destId="{F95EF767-69AA-4C47-A5B0-2014A74A98BE}" srcOrd="1" destOrd="0" presId="urn:microsoft.com/office/officeart/2005/8/layout/orgChart1#1"/>
    <dgm:cxn modelId="{28DEF2C8-6632-4F7D-8AAD-6AA0553DDE7B}" type="presParOf" srcId="{DBEF2896-E396-4EAE-8520-282B9DE65954}" destId="{67B56AA6-6B5D-4ED7-8E76-F1AF47A53911}" srcOrd="2" destOrd="0" presId="urn:microsoft.com/office/officeart/2005/8/layout/orgChart1#1"/>
    <dgm:cxn modelId="{A682D237-FD0E-44CB-898E-90D595FB7D72}" type="presParOf" srcId="{F8CEBD08-CD23-4A97-A18F-CEBF2972A77A}" destId="{642FF74C-7AB5-4621-82F7-C6B023CF2F70}" srcOrd="2" destOrd="0" presId="urn:microsoft.com/office/officeart/2005/8/layout/orgChart1#1"/>
    <dgm:cxn modelId="{AF23B6C5-CA5F-4505-A7F2-E622C5862848}" type="presParOf" srcId="{F8CEBD08-CD23-4A97-A18F-CEBF2972A77A}" destId="{3CEBFE23-8DE8-4BC0-AC54-82901C88AD0B}" srcOrd="3" destOrd="0" presId="urn:microsoft.com/office/officeart/2005/8/layout/orgChart1#1"/>
    <dgm:cxn modelId="{BB10E221-6CE8-4AA3-8931-6058D124F626}" type="presParOf" srcId="{3CEBFE23-8DE8-4BC0-AC54-82901C88AD0B}" destId="{DBD93816-ACED-48AB-99BC-D01513E09548}" srcOrd="0" destOrd="0" presId="urn:microsoft.com/office/officeart/2005/8/layout/orgChart1#1"/>
    <dgm:cxn modelId="{4566286C-BDC7-4A5C-98DE-D6106517B20F}" type="presParOf" srcId="{DBD93816-ACED-48AB-99BC-D01513E09548}" destId="{6B625D12-2D7A-471E-A5A6-48625CCDDC9B}" srcOrd="0" destOrd="0" presId="urn:microsoft.com/office/officeart/2005/8/layout/orgChart1#1"/>
    <dgm:cxn modelId="{E1C5324F-26A2-428E-80E5-2087EFAD2DD2}" type="presParOf" srcId="{DBD93816-ACED-48AB-99BC-D01513E09548}" destId="{BB9EDB88-B7DD-4BB1-9BB8-E0BA6AFDBEA2}" srcOrd="1" destOrd="0" presId="urn:microsoft.com/office/officeart/2005/8/layout/orgChart1#1"/>
    <dgm:cxn modelId="{DB9DCF66-F4B2-4752-AAB0-7E57167803C1}" type="presParOf" srcId="{3CEBFE23-8DE8-4BC0-AC54-82901C88AD0B}" destId="{44E0354C-6994-4AC1-98BC-A0EEAA10F74F}" srcOrd="1" destOrd="0" presId="urn:microsoft.com/office/officeart/2005/8/layout/orgChart1#1"/>
    <dgm:cxn modelId="{3FC39291-090C-49A9-8A89-C198D0C79CFC}" type="presParOf" srcId="{3CEBFE23-8DE8-4BC0-AC54-82901C88AD0B}" destId="{9948EB0D-9D5E-4851-AD5E-22B1E5FFA229}" srcOrd="2" destOrd="0" presId="urn:microsoft.com/office/officeart/2005/8/layout/orgChart1#1"/>
    <dgm:cxn modelId="{6CE9ECEB-13D1-45DA-9127-596B2398FFDE}" type="presParOf" srcId="{F8CEBD08-CD23-4A97-A18F-CEBF2972A77A}" destId="{44CC1DF0-2BD2-4CBF-B789-4B59AC7EA25A}" srcOrd="4" destOrd="0" presId="urn:microsoft.com/office/officeart/2005/8/layout/orgChart1#1"/>
    <dgm:cxn modelId="{02351130-DF07-4D34-B587-F5C8332F2E1E}" type="presParOf" srcId="{F8CEBD08-CD23-4A97-A18F-CEBF2972A77A}" destId="{40969FDF-EE28-4FC8-A786-F3C45DF55F24}" srcOrd="5" destOrd="0" presId="urn:microsoft.com/office/officeart/2005/8/layout/orgChart1#1"/>
    <dgm:cxn modelId="{E4DE9885-AE7A-4D77-AF4A-EA8D6007FF10}" type="presParOf" srcId="{40969FDF-EE28-4FC8-A786-F3C45DF55F24}" destId="{F3FB9D24-5A21-4CCF-9CE2-5F50EB06C115}" srcOrd="0" destOrd="0" presId="urn:microsoft.com/office/officeart/2005/8/layout/orgChart1#1"/>
    <dgm:cxn modelId="{98C4DB84-C80B-4029-98AB-C47E8DFE5959}" type="presParOf" srcId="{F3FB9D24-5A21-4CCF-9CE2-5F50EB06C115}" destId="{8BD29426-BE75-484D-BD7D-5DFD5B4677D5}" srcOrd="0" destOrd="0" presId="urn:microsoft.com/office/officeart/2005/8/layout/orgChart1#1"/>
    <dgm:cxn modelId="{B00BF1A3-E3F6-4820-BB04-6D85A95E7066}" type="presParOf" srcId="{F3FB9D24-5A21-4CCF-9CE2-5F50EB06C115}" destId="{D8AE19F7-B48F-43EE-843B-2AC232FE7CAD}" srcOrd="1" destOrd="0" presId="urn:microsoft.com/office/officeart/2005/8/layout/orgChart1#1"/>
    <dgm:cxn modelId="{CE976AF6-1D6D-43CD-97AA-68C61FA4CDF0}" type="presParOf" srcId="{40969FDF-EE28-4FC8-A786-F3C45DF55F24}" destId="{F4686919-9DDA-4DD5-9904-6550AB107FF3}" srcOrd="1" destOrd="0" presId="urn:microsoft.com/office/officeart/2005/8/layout/orgChart1#1"/>
    <dgm:cxn modelId="{A76C8386-74B9-4623-93AD-945707B50C1A}" type="presParOf" srcId="{40969FDF-EE28-4FC8-A786-F3C45DF55F24}" destId="{1BE840E6-F322-47AA-815E-2E02ED30BCF0}" srcOrd="2" destOrd="0" presId="urn:microsoft.com/office/officeart/2005/8/layout/orgChart1#1"/>
    <dgm:cxn modelId="{008C72B0-52F7-4049-91F3-CA5547D8341D}" type="presParOf" srcId="{F8CEBD08-CD23-4A97-A18F-CEBF2972A77A}" destId="{CE81B48D-1581-4F52-BC89-64CC78D3AA64}" srcOrd="6" destOrd="0" presId="urn:microsoft.com/office/officeart/2005/8/layout/orgChart1#1"/>
    <dgm:cxn modelId="{3ABF299E-C776-47F7-8E7B-AF16D59E30B5}" type="presParOf" srcId="{F8CEBD08-CD23-4A97-A18F-CEBF2972A77A}" destId="{BB1FE925-530D-4DD5-BE48-918C1E846B42}" srcOrd="7" destOrd="0" presId="urn:microsoft.com/office/officeart/2005/8/layout/orgChart1#1"/>
    <dgm:cxn modelId="{DDDBE80D-87D0-4633-8750-EAC7CD77C1B2}" type="presParOf" srcId="{BB1FE925-530D-4DD5-BE48-918C1E846B42}" destId="{B71D6E2D-8890-4304-8FB1-ED79EAF38E1D}" srcOrd="0" destOrd="0" presId="urn:microsoft.com/office/officeart/2005/8/layout/orgChart1#1"/>
    <dgm:cxn modelId="{17A22F19-4708-4054-8BAF-0B22D422BFEC}" type="presParOf" srcId="{B71D6E2D-8890-4304-8FB1-ED79EAF38E1D}" destId="{F7ED189B-0DA2-49D8-8CD8-DC5D4CC1C896}" srcOrd="0" destOrd="0" presId="urn:microsoft.com/office/officeart/2005/8/layout/orgChart1#1"/>
    <dgm:cxn modelId="{79A67452-53BB-4719-B6C4-9D133C3CAA18}" type="presParOf" srcId="{B71D6E2D-8890-4304-8FB1-ED79EAF38E1D}" destId="{DDEE22B4-4DB8-462A-A6DA-F78503187499}" srcOrd="1" destOrd="0" presId="urn:microsoft.com/office/officeart/2005/8/layout/orgChart1#1"/>
    <dgm:cxn modelId="{50BDF5BD-08BA-4CEC-83D7-A710372E1278}" type="presParOf" srcId="{BB1FE925-530D-4DD5-BE48-918C1E846B42}" destId="{6BD08C36-6FD7-46D3-A1BE-5A1FE5E41F91}" srcOrd="1" destOrd="0" presId="urn:microsoft.com/office/officeart/2005/8/layout/orgChart1#1"/>
    <dgm:cxn modelId="{611A416C-0D74-407B-9F33-2DAA6438E3D2}" type="presParOf" srcId="{BB1FE925-530D-4DD5-BE48-918C1E846B42}" destId="{E3843448-D130-4D74-A99A-09B96E26E737}" srcOrd="2" destOrd="0" presId="urn:microsoft.com/office/officeart/2005/8/layout/orgChart1#1"/>
    <dgm:cxn modelId="{E9610CED-CC56-470E-B840-1540AA068789}" type="presParOf" srcId="{F8CEBD08-CD23-4A97-A18F-CEBF2972A77A}" destId="{B00BEC01-E66A-4787-9E01-4B67CDFAB903}" srcOrd="8" destOrd="0" presId="urn:microsoft.com/office/officeart/2005/8/layout/orgChart1#1"/>
    <dgm:cxn modelId="{9B0496CF-976B-4A77-B3D2-C7694718026A}" type="presParOf" srcId="{F8CEBD08-CD23-4A97-A18F-CEBF2972A77A}" destId="{151F97D3-765F-4DD5-8B14-5E17F22015DC}" srcOrd="9" destOrd="0" presId="urn:microsoft.com/office/officeart/2005/8/layout/orgChart1#1"/>
    <dgm:cxn modelId="{854B74E8-93F8-4F69-BFA6-C1C4257BFA6E}" type="presParOf" srcId="{151F97D3-765F-4DD5-8B14-5E17F22015DC}" destId="{ACCECC6F-1CF6-4628-ABFD-D6357F6766E3}" srcOrd="0" destOrd="0" presId="urn:microsoft.com/office/officeart/2005/8/layout/orgChart1#1"/>
    <dgm:cxn modelId="{59D2583C-5DA5-4227-81D4-397808C31916}" type="presParOf" srcId="{ACCECC6F-1CF6-4628-ABFD-D6357F6766E3}" destId="{E2823E5D-BBBF-47E8-BD7D-DD7E382F547D}" srcOrd="0" destOrd="0" presId="urn:microsoft.com/office/officeart/2005/8/layout/orgChart1#1"/>
    <dgm:cxn modelId="{FEC3876C-F1EA-48F6-A2A7-9CC88D4C18F2}" type="presParOf" srcId="{ACCECC6F-1CF6-4628-ABFD-D6357F6766E3}" destId="{62966290-A056-45CE-8F62-9F4AECDEBB11}" srcOrd="1" destOrd="0" presId="urn:microsoft.com/office/officeart/2005/8/layout/orgChart1#1"/>
    <dgm:cxn modelId="{E6B264EE-F9A4-40B3-93CE-58F73BD4883A}" type="presParOf" srcId="{151F97D3-765F-4DD5-8B14-5E17F22015DC}" destId="{F847C744-1544-4075-B9B4-40329448A26A}" srcOrd="1" destOrd="0" presId="urn:microsoft.com/office/officeart/2005/8/layout/orgChart1#1"/>
    <dgm:cxn modelId="{3442D979-08F2-41A1-A3A3-6DF66C16032A}" type="presParOf" srcId="{151F97D3-765F-4DD5-8B14-5E17F22015DC}" destId="{8684717B-70CD-44D6-8E70-6D3156702E5B}" srcOrd="2" destOrd="0" presId="urn:microsoft.com/office/officeart/2005/8/layout/orgChart1#1"/>
    <dgm:cxn modelId="{2B19B766-B66C-440B-98C1-4ECDE52394E3}" type="presParOf" srcId="{F8CEBD08-CD23-4A97-A18F-CEBF2972A77A}" destId="{68252786-5706-41EA-80FB-1EEB6D3D69C9}" srcOrd="10" destOrd="0" presId="urn:microsoft.com/office/officeart/2005/8/layout/orgChart1#1"/>
    <dgm:cxn modelId="{014BA775-0EF9-426B-880F-04D912963DA2}" type="presParOf" srcId="{F8CEBD08-CD23-4A97-A18F-CEBF2972A77A}" destId="{8998C13B-BB9A-4702-9AA5-802033831E3A}" srcOrd="11" destOrd="0" presId="urn:microsoft.com/office/officeart/2005/8/layout/orgChart1#1"/>
    <dgm:cxn modelId="{4A34ED1B-1D11-44DD-9B1F-0A19227FF270}" type="presParOf" srcId="{8998C13B-BB9A-4702-9AA5-802033831E3A}" destId="{57B7D9E9-2501-4216-9566-4E7CF95A0432}" srcOrd="0" destOrd="0" presId="urn:microsoft.com/office/officeart/2005/8/layout/orgChart1#1"/>
    <dgm:cxn modelId="{B3799CD9-864B-457D-B291-0EAE17C55F4C}" type="presParOf" srcId="{57B7D9E9-2501-4216-9566-4E7CF95A0432}" destId="{84315570-A635-42A6-9AFA-E5E8DAEE8901}" srcOrd="0" destOrd="0" presId="urn:microsoft.com/office/officeart/2005/8/layout/orgChart1#1"/>
    <dgm:cxn modelId="{EC410E63-1C93-4BFE-9EC7-71D1474464E9}" type="presParOf" srcId="{57B7D9E9-2501-4216-9566-4E7CF95A0432}" destId="{D1A6ACCC-98A6-4EAF-8B27-63278CBE3ED8}" srcOrd="1" destOrd="0" presId="urn:microsoft.com/office/officeart/2005/8/layout/orgChart1#1"/>
    <dgm:cxn modelId="{4BC2FCD8-8215-46D1-A853-271ED4804E7F}" type="presParOf" srcId="{8998C13B-BB9A-4702-9AA5-802033831E3A}" destId="{688C447F-1BB5-4DC8-98C6-7DBCE87FFC61}" srcOrd="1" destOrd="0" presId="urn:microsoft.com/office/officeart/2005/8/layout/orgChart1#1"/>
    <dgm:cxn modelId="{F3C8FFF2-7B75-44D9-B49E-72EEA8ED365F}" type="presParOf" srcId="{8998C13B-BB9A-4702-9AA5-802033831E3A}" destId="{FCC6D858-61C4-4C86-AF77-40BD71CD10B8}" srcOrd="2" destOrd="0" presId="urn:microsoft.com/office/officeart/2005/8/layout/orgChart1#1"/>
    <dgm:cxn modelId="{EAEF2203-DE4E-42DE-BAC3-6DAF13C909F1}" type="presParOf" srcId="{73314650-8869-4B27-8571-CF337F6ED80B}" destId="{A046D0AF-948B-465A-BA31-FCF21E4B44F6}" srcOrd="2" destOrd="0" presId="urn:microsoft.com/office/officeart/2005/8/layout/orgChart1#1"/>
    <dgm:cxn modelId="{D8B0ADBB-F6B7-437C-B4A3-AFBDCF1C0880}" type="presParOf" srcId="{A046D0AF-948B-465A-BA31-FCF21E4B44F6}" destId="{754680DE-5370-44BD-A1AC-1F280645C599}" srcOrd="0" destOrd="0" presId="urn:microsoft.com/office/officeart/2005/8/layout/orgChart1#1"/>
    <dgm:cxn modelId="{C72D6DAA-C939-4FA5-90C6-D2BEDD611293}" type="presParOf" srcId="{A046D0AF-948B-465A-BA31-FCF21E4B44F6}" destId="{BFEA15AD-5B08-4F6D-BEF5-750D5B3D1ABC}" srcOrd="1" destOrd="0" presId="urn:microsoft.com/office/officeart/2005/8/layout/orgChart1#1"/>
    <dgm:cxn modelId="{2E5FAE03-F9F4-43EF-97D2-4ED782FD1E4E}" type="presParOf" srcId="{BFEA15AD-5B08-4F6D-BEF5-750D5B3D1ABC}" destId="{7C9C3F1C-7875-4986-95F3-CE01DF28DC3B}" srcOrd="0" destOrd="0" presId="urn:microsoft.com/office/officeart/2005/8/layout/orgChart1#1"/>
    <dgm:cxn modelId="{259ADAAD-0AC7-4499-B138-867405AA3ED9}" type="presParOf" srcId="{7C9C3F1C-7875-4986-95F3-CE01DF28DC3B}" destId="{3F909850-BCBC-4F90-8F35-F8F7967B9B59}" srcOrd="0" destOrd="0" presId="urn:microsoft.com/office/officeart/2005/8/layout/orgChart1#1"/>
    <dgm:cxn modelId="{688C21D7-C65C-40FB-BC10-14EF5C656E6B}" type="presParOf" srcId="{7C9C3F1C-7875-4986-95F3-CE01DF28DC3B}" destId="{26010E5D-D6CD-47D8-891D-0D1C2FF9904A}" srcOrd="1" destOrd="0" presId="urn:microsoft.com/office/officeart/2005/8/layout/orgChart1#1"/>
    <dgm:cxn modelId="{80FA54EB-2906-4318-9AB9-C12ABE422AF7}" type="presParOf" srcId="{BFEA15AD-5B08-4F6D-BEF5-750D5B3D1ABC}" destId="{676C3875-73D7-467F-B13E-36806E68F4DD}" srcOrd="1" destOrd="0" presId="urn:microsoft.com/office/officeart/2005/8/layout/orgChart1#1"/>
    <dgm:cxn modelId="{6ED78B4E-96FF-4922-AD87-23EC90A28BF4}" type="presParOf" srcId="{BFEA15AD-5B08-4F6D-BEF5-750D5B3D1ABC}" destId="{7A1758F7-D6A1-4D09-9BDF-16B9C347BF46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4680DE-5370-44BD-A1AC-1F280645C599}">
      <dsp:nvSpPr>
        <dsp:cNvPr id="0" name=""/>
        <dsp:cNvSpPr/>
      </dsp:nvSpPr>
      <dsp:spPr>
        <a:xfrm>
          <a:off x="2857645" y="1505494"/>
          <a:ext cx="91440" cy="666205"/>
        </a:xfrm>
        <a:custGeom>
          <a:avLst/>
          <a:gdLst/>
          <a:ahLst/>
          <a:cxnLst/>
          <a:rect l="0" t="0" r="0" b="0"/>
          <a:pathLst>
            <a:path>
              <a:moveTo>
                <a:pt x="134800" y="0"/>
              </a:moveTo>
              <a:lnTo>
                <a:pt x="134800" y="666205"/>
              </a:lnTo>
              <a:lnTo>
                <a:pt x="45720" y="666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52786-5706-41EA-80FB-1EEB6D3D69C9}">
      <dsp:nvSpPr>
        <dsp:cNvPr id="0" name=""/>
        <dsp:cNvSpPr/>
      </dsp:nvSpPr>
      <dsp:spPr>
        <a:xfrm>
          <a:off x="2992446" y="1505494"/>
          <a:ext cx="2566359" cy="1332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331"/>
              </a:lnTo>
              <a:lnTo>
                <a:pt x="2566359" y="1243331"/>
              </a:lnTo>
              <a:lnTo>
                <a:pt x="2566359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BEC01-E66A-4787-9E01-4B67CDFAB903}">
      <dsp:nvSpPr>
        <dsp:cNvPr id="0" name=""/>
        <dsp:cNvSpPr/>
      </dsp:nvSpPr>
      <dsp:spPr>
        <a:xfrm>
          <a:off x="2992446" y="1505494"/>
          <a:ext cx="1539815" cy="1332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331"/>
              </a:lnTo>
              <a:lnTo>
                <a:pt x="1539815" y="1243331"/>
              </a:lnTo>
              <a:lnTo>
                <a:pt x="1539815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1B48D-1581-4F52-BC89-64CC78D3AA64}">
      <dsp:nvSpPr>
        <dsp:cNvPr id="0" name=""/>
        <dsp:cNvSpPr/>
      </dsp:nvSpPr>
      <dsp:spPr>
        <a:xfrm>
          <a:off x="2992446" y="1505494"/>
          <a:ext cx="513271" cy="13324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3331"/>
              </a:lnTo>
              <a:lnTo>
                <a:pt x="513271" y="1243331"/>
              </a:lnTo>
              <a:lnTo>
                <a:pt x="513271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C1DF0-2BD2-4CBF-B789-4B59AC7EA25A}">
      <dsp:nvSpPr>
        <dsp:cNvPr id="0" name=""/>
        <dsp:cNvSpPr/>
      </dsp:nvSpPr>
      <dsp:spPr>
        <a:xfrm>
          <a:off x="2479174" y="1505494"/>
          <a:ext cx="513271" cy="1332411"/>
        </a:xfrm>
        <a:custGeom>
          <a:avLst/>
          <a:gdLst/>
          <a:ahLst/>
          <a:cxnLst/>
          <a:rect l="0" t="0" r="0" b="0"/>
          <a:pathLst>
            <a:path>
              <a:moveTo>
                <a:pt x="513271" y="0"/>
              </a:moveTo>
              <a:lnTo>
                <a:pt x="513271" y="1243331"/>
              </a:lnTo>
              <a:lnTo>
                <a:pt x="0" y="1243331"/>
              </a:lnTo>
              <a:lnTo>
                <a:pt x="0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F74C-7AB5-4621-82F7-C6B023CF2F70}">
      <dsp:nvSpPr>
        <dsp:cNvPr id="0" name=""/>
        <dsp:cNvSpPr/>
      </dsp:nvSpPr>
      <dsp:spPr>
        <a:xfrm>
          <a:off x="1452630" y="1505494"/>
          <a:ext cx="1539815" cy="1332411"/>
        </a:xfrm>
        <a:custGeom>
          <a:avLst/>
          <a:gdLst/>
          <a:ahLst/>
          <a:cxnLst/>
          <a:rect l="0" t="0" r="0" b="0"/>
          <a:pathLst>
            <a:path>
              <a:moveTo>
                <a:pt x="1539815" y="0"/>
              </a:moveTo>
              <a:lnTo>
                <a:pt x="1539815" y="1243331"/>
              </a:lnTo>
              <a:lnTo>
                <a:pt x="0" y="1243331"/>
              </a:lnTo>
              <a:lnTo>
                <a:pt x="0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C2A4A-9F55-4BCC-AD2E-4B188F5DA718}">
      <dsp:nvSpPr>
        <dsp:cNvPr id="0" name=""/>
        <dsp:cNvSpPr/>
      </dsp:nvSpPr>
      <dsp:spPr>
        <a:xfrm>
          <a:off x="426086" y="1505494"/>
          <a:ext cx="2566359" cy="1332411"/>
        </a:xfrm>
        <a:custGeom>
          <a:avLst/>
          <a:gdLst/>
          <a:ahLst/>
          <a:cxnLst/>
          <a:rect l="0" t="0" r="0" b="0"/>
          <a:pathLst>
            <a:path>
              <a:moveTo>
                <a:pt x="2566359" y="0"/>
              </a:moveTo>
              <a:lnTo>
                <a:pt x="2566359" y="1243331"/>
              </a:lnTo>
              <a:lnTo>
                <a:pt x="0" y="1243331"/>
              </a:lnTo>
              <a:lnTo>
                <a:pt x="0" y="13324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8089D-2573-47A8-9FE7-AAEE99CD4F06}">
      <dsp:nvSpPr>
        <dsp:cNvPr id="0" name=""/>
        <dsp:cNvSpPr/>
      </dsp:nvSpPr>
      <dsp:spPr>
        <a:xfrm>
          <a:off x="2568254" y="529403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Direction-Gérance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568254" y="529403"/>
        <a:ext cx="848383" cy="976090"/>
      </dsp:txXfrm>
    </dsp:sp>
    <dsp:sp modelId="{B2B79BBD-DDB2-4B64-A8D6-172D66DBDE87}">
      <dsp:nvSpPr>
        <dsp:cNvPr id="0" name=""/>
        <dsp:cNvSpPr/>
      </dsp:nvSpPr>
      <dsp:spPr>
        <a:xfrm>
          <a:off x="1894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des Affaires Administratives et Financières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94" y="2837905"/>
        <a:ext cx="848383" cy="976090"/>
      </dsp:txXfrm>
    </dsp:sp>
    <dsp:sp modelId="{6B625D12-2D7A-471E-A5A6-48625CCDDC9B}">
      <dsp:nvSpPr>
        <dsp:cNvPr id="0" name=""/>
        <dsp:cNvSpPr/>
      </dsp:nvSpPr>
      <dsp:spPr>
        <a:xfrm>
          <a:off x="1028438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Géo-environnement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028438" y="2837905"/>
        <a:ext cx="848383" cy="976090"/>
      </dsp:txXfrm>
    </dsp:sp>
    <dsp:sp modelId="{8BD29426-BE75-484D-BD7D-5DFD5B4677D5}">
      <dsp:nvSpPr>
        <dsp:cNvPr id="0" name=""/>
        <dsp:cNvSpPr/>
      </dsp:nvSpPr>
      <dsp:spPr>
        <a:xfrm>
          <a:off x="2054982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Génie Informatique et  Statistiques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54982" y="2837905"/>
        <a:ext cx="848383" cy="976090"/>
      </dsp:txXfrm>
    </dsp:sp>
    <dsp:sp modelId="{F7ED189B-0DA2-49D8-8CD8-DC5D4CC1C896}">
      <dsp:nvSpPr>
        <dsp:cNvPr id="0" name=""/>
        <dsp:cNvSpPr/>
      </dsp:nvSpPr>
      <dsp:spPr>
        <a:xfrm>
          <a:off x="3081526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</a:t>
          </a:r>
          <a:r>
            <a:rPr lang="fr-FR" sz="1200" b="1" kern="1200" dirty="0" err="1">
              <a:latin typeface="Times New Roman" panose="02020603050405020304" pitchFamily="18" charset="0"/>
              <a:cs typeface="Times New Roman" panose="02020603050405020304" pitchFamily="18" charset="0"/>
            </a:rPr>
            <a:t>des Sciences</a:t>
          </a: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 Géographiques et du Foncier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81526" y="2837905"/>
        <a:ext cx="848383" cy="976090"/>
      </dsp:txXfrm>
    </dsp:sp>
    <dsp:sp modelId="{E2823E5D-BBBF-47E8-BD7D-DD7E382F547D}">
      <dsp:nvSpPr>
        <dsp:cNvPr id="0" name=""/>
        <dsp:cNvSpPr/>
      </dsp:nvSpPr>
      <dsp:spPr>
        <a:xfrm>
          <a:off x="4108070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Eau –Hygiène- Assainissement-Santé Publique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108070" y="2837905"/>
        <a:ext cx="848383" cy="976090"/>
      </dsp:txXfrm>
    </dsp:sp>
    <dsp:sp modelId="{84315570-A635-42A6-9AFA-E5E8DAEE8901}">
      <dsp:nvSpPr>
        <dsp:cNvPr id="0" name=""/>
        <dsp:cNvSpPr/>
      </dsp:nvSpPr>
      <dsp:spPr>
        <a:xfrm>
          <a:off x="5134613" y="2837905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Département de l’Expertise Foncière et Immobilière </a:t>
          </a:r>
        </a:p>
      </dsp:txBody>
      <dsp:txXfrm>
        <a:off x="5134613" y="2837905"/>
        <a:ext cx="848383" cy="976090"/>
      </dsp:txXfrm>
    </dsp:sp>
    <dsp:sp modelId="{3F909850-BCBC-4F90-8F35-F8F7967B9B59}">
      <dsp:nvSpPr>
        <dsp:cNvPr id="0" name=""/>
        <dsp:cNvSpPr/>
      </dsp:nvSpPr>
      <dsp:spPr>
        <a:xfrm>
          <a:off x="2054982" y="1683654"/>
          <a:ext cx="848383" cy="9760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b="1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Assistance et Secrétariat</a:t>
          </a:r>
          <a:endParaRPr lang="fr-FR" sz="1200" kern="1200" dirty="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054982" y="1683654"/>
        <a:ext cx="848383" cy="9760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SEREIN_P_22</b:Tag>
    <b:SourceType>Book</b:SourceType>
    <b:Guid>{04AC1F10-D3F2-43DD-9917-FAABFC4CF30C}</b:Guid>
    <b:Author>
      <b:Author>
        <b:NameList>
          <b:Person>
            <b:Last>SEREIN-GE</b:Last>
          </b:Person>
        </b:NameList>
      </b:Author>
    </b:Author>
    <b:Title>Présentation publique de SEREIN-GE</b:Title>
    <b:Pages>15</b:Pages>
    <b:YearAccessed>2022</b:YearAccessed>
    <b:MonthAccessed>08</b:MonthAccessed>
    <b:RefOrder>1</b:RefOrder>
  </b:Source>
</b:Sources>
</file>

<file path=customXml/itemProps1.xml><?xml version="1.0" encoding="utf-8"?>
<ds:datastoreItem xmlns:ds="http://schemas.openxmlformats.org/officeDocument/2006/customXml" ds:itemID="{1203E17C-B59A-4FD2-B416-4669422D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MONE</dc:creator>
  <cp:keywords/>
  <dc:description/>
  <cp:lastModifiedBy>AZIZ MONE</cp:lastModifiedBy>
  <cp:revision>6</cp:revision>
  <dcterms:created xsi:type="dcterms:W3CDTF">2022-08-29T09:33:00Z</dcterms:created>
  <dcterms:modified xsi:type="dcterms:W3CDTF">2022-09-15T15:30:00Z</dcterms:modified>
</cp:coreProperties>
</file>